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B0" w:rsidRPr="003A2F37" w:rsidRDefault="005263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F37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B2607B" w:rsidRPr="003A2F37">
        <w:rPr>
          <w:rFonts w:ascii="Times New Roman" w:hAnsi="Times New Roman" w:cs="Times New Roman"/>
          <w:sz w:val="24"/>
          <w:szCs w:val="24"/>
        </w:rPr>
        <w:t>S</w:t>
      </w:r>
      <w:r w:rsidR="003663FF" w:rsidRPr="003A2F37">
        <w:rPr>
          <w:rFonts w:ascii="Times New Roman" w:hAnsi="Times New Roman" w:cs="Times New Roman"/>
          <w:sz w:val="24"/>
          <w:szCs w:val="24"/>
        </w:rPr>
        <w:t xml:space="preserve">ingle </w:t>
      </w:r>
      <w:r w:rsidR="00B2607B" w:rsidRPr="003A2F37">
        <w:rPr>
          <w:rFonts w:ascii="Times New Roman" w:hAnsi="Times New Roman" w:cs="Times New Roman"/>
          <w:sz w:val="24"/>
          <w:szCs w:val="24"/>
        </w:rPr>
        <w:t>C</w:t>
      </w:r>
      <w:r w:rsidR="003663FF" w:rsidRPr="003A2F37">
        <w:rPr>
          <w:rFonts w:ascii="Times New Roman" w:hAnsi="Times New Roman" w:cs="Times New Roman"/>
          <w:sz w:val="24"/>
          <w:szCs w:val="24"/>
        </w:rPr>
        <w:t xml:space="preserve">ell </w:t>
      </w:r>
      <w:r w:rsidR="00B2607B" w:rsidRPr="003A2F37">
        <w:rPr>
          <w:rFonts w:ascii="Times New Roman" w:hAnsi="Times New Roman" w:cs="Times New Roman"/>
          <w:sz w:val="24"/>
          <w:szCs w:val="24"/>
        </w:rPr>
        <w:t>E</w:t>
      </w:r>
      <w:r w:rsidR="003663FF" w:rsidRPr="003A2F37">
        <w:rPr>
          <w:rFonts w:ascii="Times New Roman" w:hAnsi="Times New Roman" w:cs="Times New Roman"/>
          <w:sz w:val="24"/>
          <w:szCs w:val="24"/>
        </w:rPr>
        <w:t>xplorer</w:t>
      </w:r>
      <w:r w:rsidR="002F2229" w:rsidRPr="003A2F37">
        <w:rPr>
          <w:rFonts w:ascii="Times New Roman" w:hAnsi="Times New Roman" w:cs="Times New Roman"/>
          <w:sz w:val="24"/>
          <w:szCs w:val="24"/>
        </w:rPr>
        <w:t xml:space="preserve">, collaboration-driven </w:t>
      </w:r>
      <w:r w:rsidR="00C14FCD" w:rsidRPr="003A2F37">
        <w:rPr>
          <w:rFonts w:ascii="Times New Roman" w:hAnsi="Times New Roman" w:cs="Times New Roman"/>
          <w:sz w:val="24"/>
          <w:szCs w:val="24"/>
        </w:rPr>
        <w:t>tool</w:t>
      </w:r>
      <w:r w:rsidR="00CC159D" w:rsidRPr="003A2F37">
        <w:rPr>
          <w:rFonts w:ascii="Times New Roman" w:hAnsi="Times New Roman" w:cs="Times New Roman"/>
          <w:sz w:val="24"/>
          <w:szCs w:val="24"/>
        </w:rPr>
        <w:t>s</w:t>
      </w:r>
      <w:r w:rsidR="00C14FCD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CC159D" w:rsidRPr="003A2F37">
        <w:rPr>
          <w:rFonts w:ascii="Times New Roman" w:hAnsi="Times New Roman" w:cs="Times New Roman"/>
          <w:sz w:val="24"/>
          <w:szCs w:val="24"/>
        </w:rPr>
        <w:t xml:space="preserve">to leverage large-scale </w:t>
      </w:r>
      <w:r w:rsidR="002F2229" w:rsidRPr="003A2F37">
        <w:rPr>
          <w:rFonts w:ascii="Times New Roman" w:hAnsi="Times New Roman" w:cs="Times New Roman"/>
          <w:sz w:val="24"/>
          <w:szCs w:val="24"/>
        </w:rPr>
        <w:t xml:space="preserve">single cell </w:t>
      </w:r>
      <w:r w:rsidR="00CC159D" w:rsidRPr="003A2F37">
        <w:rPr>
          <w:rFonts w:ascii="Times New Roman" w:hAnsi="Times New Roman" w:cs="Times New Roman"/>
          <w:sz w:val="24"/>
          <w:szCs w:val="24"/>
        </w:rPr>
        <w:t>RNA-</w:t>
      </w:r>
      <w:proofErr w:type="spellStart"/>
      <w:r w:rsidR="00CC159D" w:rsidRPr="003A2F3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CC159D" w:rsidRPr="003A2F37">
        <w:rPr>
          <w:rFonts w:ascii="Times New Roman" w:hAnsi="Times New Roman" w:cs="Times New Roman"/>
          <w:sz w:val="24"/>
          <w:szCs w:val="24"/>
        </w:rPr>
        <w:t xml:space="preserve"> data</w:t>
      </w:r>
      <w:r w:rsidR="002F2229" w:rsidRPr="003A2F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3FF" w:rsidRPr="003A2F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51D81" w:rsidRPr="003A2F37" w:rsidRDefault="00451D81" w:rsidP="001A6AF9">
      <w:pPr>
        <w:pStyle w:val="Heading3"/>
        <w:shd w:val="clear" w:color="auto" w:fill="FFFFFF"/>
        <w:spacing w:before="0" w:after="168"/>
        <w:rPr>
          <w:rFonts w:ascii="Times New Roman" w:hAnsi="Times New Roman" w:cs="Times New Roman"/>
          <w:b w:val="0"/>
          <w:bCs w:val="0"/>
          <w:color w:val="1B3051"/>
          <w:sz w:val="24"/>
          <w:szCs w:val="24"/>
          <w:vertAlign w:val="superscript"/>
        </w:rPr>
      </w:pPr>
      <w:r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>Di Feng</w:t>
      </w:r>
      <w:r w:rsidR="006B4FAD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  <w:vertAlign w:val="superscript"/>
        </w:rPr>
        <w:t>1</w:t>
      </w:r>
      <w:r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 xml:space="preserve">, </w:t>
      </w:r>
      <w:r w:rsidR="00CA6931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 xml:space="preserve">Charles </w:t>
      </w:r>
      <w:r w:rsidR="008546CF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 xml:space="preserve">E. </w:t>
      </w:r>
      <w:r w:rsidR="00CA6931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>Whitehurst</w:t>
      </w:r>
      <w:r w:rsidR="006B4FAD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  <w:vertAlign w:val="superscript"/>
        </w:rPr>
        <w:t>2</w:t>
      </w:r>
      <w:r w:rsidR="00CA6931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 xml:space="preserve">, </w:t>
      </w:r>
      <w:proofErr w:type="spellStart"/>
      <w:r w:rsidR="008A5E34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>Dechao</w:t>
      </w:r>
      <w:proofErr w:type="spellEnd"/>
      <w:r w:rsidR="008A5E34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 xml:space="preserve"> Shan</w:t>
      </w:r>
      <w:r w:rsidR="006B4FAD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  <w:vertAlign w:val="superscript"/>
        </w:rPr>
        <w:t>1</w:t>
      </w:r>
      <w:r w:rsidR="008A5E34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 xml:space="preserve">, </w:t>
      </w:r>
      <w:proofErr w:type="spellStart"/>
      <w:r w:rsidR="00065D30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>Yong</w:t>
      </w:r>
      <w:r w:rsidR="00A6056A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>gang</w:t>
      </w:r>
      <w:proofErr w:type="spellEnd"/>
      <w:r w:rsidR="00065D30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</w:rPr>
        <w:t xml:space="preserve"> Yue</w:t>
      </w:r>
      <w:r w:rsidR="006B4FAD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  <w:vertAlign w:val="superscript"/>
        </w:rPr>
        <w:t>1</w:t>
      </w:r>
      <w:proofErr w:type="gramStart"/>
      <w:r w:rsidR="00176B0C" w:rsidRPr="003A2F37">
        <w:rPr>
          <w:rFonts w:ascii="Times New Roman" w:hAnsi="Times New Roman" w:cs="Times New Roman"/>
          <w:b w:val="0"/>
          <w:bCs w:val="0"/>
          <w:color w:val="1B3051"/>
          <w:sz w:val="24"/>
          <w:szCs w:val="24"/>
          <w:vertAlign w:val="superscript"/>
        </w:rPr>
        <w:t>,3</w:t>
      </w:r>
      <w:proofErr w:type="gramEnd"/>
    </w:p>
    <w:p w:rsidR="00A6056A" w:rsidRPr="003A2F37" w:rsidRDefault="006B4FAD" w:rsidP="00862604">
      <w:pPr>
        <w:rPr>
          <w:rFonts w:ascii="Times New Roman" w:hAnsi="Times New Roman" w:cs="Times New Roman"/>
          <w:szCs w:val="22"/>
        </w:rPr>
      </w:pPr>
      <w:r w:rsidRPr="003A2F37">
        <w:rPr>
          <w:rFonts w:ascii="Times New Roman" w:hAnsi="Times New Roman" w:cs="Times New Roman"/>
          <w:szCs w:val="22"/>
        </w:rPr>
        <w:t>1</w:t>
      </w:r>
      <w:r w:rsidR="00176B0C" w:rsidRPr="003A2F37">
        <w:rPr>
          <w:rFonts w:ascii="Times New Roman" w:hAnsi="Times New Roman" w:cs="Times New Roman"/>
          <w:szCs w:val="22"/>
        </w:rPr>
        <w:t>.</w:t>
      </w:r>
      <w:r w:rsidRPr="003A2F37">
        <w:rPr>
          <w:rFonts w:ascii="Times New Roman" w:hAnsi="Times New Roman" w:cs="Times New Roman"/>
          <w:szCs w:val="22"/>
        </w:rPr>
        <w:t xml:space="preserve"> </w:t>
      </w:r>
      <w:r w:rsidR="00A6056A" w:rsidRPr="003A2F37">
        <w:rPr>
          <w:rFonts w:ascii="Times New Roman" w:hAnsi="Times New Roman" w:cs="Times New Roman"/>
          <w:szCs w:val="22"/>
        </w:rPr>
        <w:t xml:space="preserve">Computational Biology, </w:t>
      </w:r>
      <w:proofErr w:type="spellStart"/>
      <w:r w:rsidR="00A6056A" w:rsidRPr="003A2F37">
        <w:rPr>
          <w:rFonts w:ascii="Times New Roman" w:hAnsi="Times New Roman" w:cs="Times New Roman"/>
          <w:szCs w:val="22"/>
        </w:rPr>
        <w:t>Boehringer</w:t>
      </w:r>
      <w:proofErr w:type="spellEnd"/>
      <w:r w:rsidR="00A6056A" w:rsidRPr="003A2F37">
        <w:rPr>
          <w:rFonts w:ascii="Times New Roman" w:hAnsi="Times New Roman" w:cs="Times New Roman"/>
          <w:szCs w:val="22"/>
        </w:rPr>
        <w:t> </w:t>
      </w:r>
      <w:proofErr w:type="spellStart"/>
      <w:r w:rsidR="00A6056A" w:rsidRPr="003A2F37">
        <w:rPr>
          <w:rFonts w:ascii="Times New Roman" w:hAnsi="Times New Roman" w:cs="Times New Roman"/>
          <w:szCs w:val="22"/>
        </w:rPr>
        <w:t>Ingelheim</w:t>
      </w:r>
      <w:proofErr w:type="spellEnd"/>
      <w:r w:rsidR="00A6056A" w:rsidRPr="003A2F37">
        <w:rPr>
          <w:rFonts w:ascii="Times New Roman" w:hAnsi="Times New Roman" w:cs="Times New Roman"/>
          <w:szCs w:val="22"/>
        </w:rPr>
        <w:t xml:space="preserve"> Pharmaceuticals, 900 </w:t>
      </w:r>
      <w:proofErr w:type="spellStart"/>
      <w:r w:rsidR="00A6056A" w:rsidRPr="003A2F37">
        <w:rPr>
          <w:rFonts w:ascii="Times New Roman" w:hAnsi="Times New Roman" w:cs="Times New Roman"/>
          <w:szCs w:val="22"/>
        </w:rPr>
        <w:t>Ridgebury</w:t>
      </w:r>
      <w:proofErr w:type="spellEnd"/>
      <w:r w:rsidR="00A6056A" w:rsidRPr="003A2F37">
        <w:rPr>
          <w:rFonts w:ascii="Times New Roman" w:hAnsi="Times New Roman" w:cs="Times New Roman"/>
          <w:szCs w:val="22"/>
        </w:rPr>
        <w:t xml:space="preserve"> Road, Ridgefield, CT, 06877, USA.  </w:t>
      </w:r>
    </w:p>
    <w:p w:rsidR="006B4FAD" w:rsidRPr="003A2F37" w:rsidRDefault="006B4FAD" w:rsidP="006B4FAD">
      <w:pPr>
        <w:rPr>
          <w:rFonts w:ascii="Times New Roman" w:hAnsi="Times New Roman" w:cs="Times New Roman"/>
          <w:szCs w:val="22"/>
        </w:rPr>
      </w:pPr>
      <w:r w:rsidRPr="003A2F37">
        <w:rPr>
          <w:rFonts w:ascii="Times New Roman" w:hAnsi="Times New Roman" w:cs="Times New Roman"/>
          <w:szCs w:val="22"/>
        </w:rPr>
        <w:t>2</w:t>
      </w:r>
      <w:r w:rsidR="00176B0C" w:rsidRPr="003A2F37">
        <w:rPr>
          <w:rFonts w:ascii="Times New Roman" w:hAnsi="Times New Roman" w:cs="Times New Roman"/>
          <w:szCs w:val="22"/>
        </w:rPr>
        <w:t>.</w:t>
      </w:r>
      <w:r w:rsidRPr="003A2F37">
        <w:rPr>
          <w:rFonts w:ascii="Times New Roman" w:hAnsi="Times New Roman" w:cs="Times New Roman"/>
          <w:szCs w:val="22"/>
        </w:rPr>
        <w:t xml:space="preserve"> </w:t>
      </w:r>
      <w:r w:rsidR="005A04FB" w:rsidRPr="003A2F37">
        <w:rPr>
          <w:rFonts w:ascii="Times New Roman" w:hAnsi="Times New Roman" w:cs="Times New Roman"/>
          <w:szCs w:val="22"/>
        </w:rPr>
        <w:t>Immunology and Respiratory Disease Research</w:t>
      </w:r>
      <w:r w:rsidRPr="003A2F37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A2F37">
        <w:rPr>
          <w:rFonts w:ascii="Times New Roman" w:hAnsi="Times New Roman" w:cs="Times New Roman"/>
          <w:szCs w:val="22"/>
        </w:rPr>
        <w:t>Boehringer</w:t>
      </w:r>
      <w:proofErr w:type="spellEnd"/>
      <w:r w:rsidRPr="003A2F3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A2F37">
        <w:rPr>
          <w:rFonts w:ascii="Times New Roman" w:hAnsi="Times New Roman" w:cs="Times New Roman"/>
          <w:szCs w:val="22"/>
        </w:rPr>
        <w:t>Ingelheim</w:t>
      </w:r>
      <w:proofErr w:type="spellEnd"/>
      <w:r w:rsidRPr="003A2F37">
        <w:rPr>
          <w:rFonts w:ascii="Times New Roman" w:hAnsi="Times New Roman" w:cs="Times New Roman"/>
          <w:szCs w:val="22"/>
        </w:rPr>
        <w:t xml:space="preserve"> Pharmaceuticals, 900 </w:t>
      </w:r>
      <w:proofErr w:type="spellStart"/>
      <w:r w:rsidRPr="003A2F37">
        <w:rPr>
          <w:rFonts w:ascii="Times New Roman" w:hAnsi="Times New Roman" w:cs="Times New Roman"/>
          <w:szCs w:val="22"/>
        </w:rPr>
        <w:t>Ridgebury</w:t>
      </w:r>
      <w:proofErr w:type="spellEnd"/>
      <w:r w:rsidRPr="003A2F37">
        <w:rPr>
          <w:rFonts w:ascii="Times New Roman" w:hAnsi="Times New Roman" w:cs="Times New Roman"/>
          <w:szCs w:val="22"/>
        </w:rPr>
        <w:t xml:space="preserve"> Road, Ridgefield, CT, 06877, USA.  </w:t>
      </w:r>
    </w:p>
    <w:p w:rsidR="00176B0C" w:rsidRPr="003A2F37" w:rsidRDefault="00176B0C" w:rsidP="006B4FAD">
      <w:pPr>
        <w:rPr>
          <w:rFonts w:ascii="Times New Roman" w:hAnsi="Times New Roman" w:cs="Times New Roman"/>
          <w:szCs w:val="22"/>
        </w:rPr>
      </w:pPr>
      <w:r w:rsidRPr="003A2F37">
        <w:rPr>
          <w:rFonts w:ascii="Times New Roman" w:hAnsi="Times New Roman" w:cs="Times New Roman"/>
          <w:szCs w:val="22"/>
        </w:rPr>
        <w:t xml:space="preserve">3. Current address: </w:t>
      </w:r>
      <w:proofErr w:type="spellStart"/>
      <w:r w:rsidRPr="003A2F37">
        <w:rPr>
          <w:rFonts w:ascii="Times New Roman" w:hAnsi="Times New Roman" w:cs="Times New Roman"/>
          <w:szCs w:val="22"/>
        </w:rPr>
        <w:t>Inzen</w:t>
      </w:r>
      <w:proofErr w:type="spellEnd"/>
      <w:r w:rsidRPr="003A2F37">
        <w:rPr>
          <w:rFonts w:ascii="Times New Roman" w:hAnsi="Times New Roman" w:cs="Times New Roman"/>
          <w:szCs w:val="22"/>
        </w:rPr>
        <w:t xml:space="preserve"> Therapeutics, 430 East 29th St, New York, NY 10016, USA.  </w:t>
      </w:r>
    </w:p>
    <w:p w:rsidR="003A2F37" w:rsidRDefault="003A2F37" w:rsidP="00862604">
      <w:pPr>
        <w:rPr>
          <w:rFonts w:ascii="Times New Roman" w:hAnsi="Times New Roman" w:cs="Times New Roman"/>
          <w:szCs w:val="22"/>
        </w:rPr>
      </w:pPr>
      <w:r w:rsidRPr="003A2F37">
        <w:rPr>
          <w:rFonts w:ascii="Times New Roman" w:hAnsi="Times New Roman" w:cs="Times New Roman"/>
          <w:szCs w:val="22"/>
        </w:rPr>
        <w:t xml:space="preserve">Correspondence </w:t>
      </w:r>
      <w:r w:rsidR="006B4FAD" w:rsidRPr="003A2F37">
        <w:rPr>
          <w:rFonts w:ascii="Times New Roman" w:hAnsi="Times New Roman" w:cs="Times New Roman"/>
          <w:szCs w:val="22"/>
        </w:rPr>
        <w:t xml:space="preserve">to                                                                                                                                                                                  </w:t>
      </w:r>
    </w:p>
    <w:p w:rsidR="006B4FAD" w:rsidRPr="004E2189" w:rsidRDefault="006B4FAD" w:rsidP="00862604">
      <w:pPr>
        <w:rPr>
          <w:rFonts w:ascii="Times New Roman" w:hAnsi="Times New Roman" w:cs="Times New Roman"/>
          <w:szCs w:val="22"/>
        </w:rPr>
      </w:pPr>
      <w:r w:rsidRPr="004E2189">
        <w:rPr>
          <w:rFonts w:ascii="Times New Roman" w:hAnsi="Times New Roman" w:cs="Times New Roman"/>
          <w:szCs w:val="22"/>
        </w:rPr>
        <w:t>Di Feng, Email: di.feng@boehringer-ing</w:t>
      </w:r>
      <w:ins w:id="0" w:author="Hill,Jon (RES Coord) BIP-US-R" w:date="2019-06-26T11:29:00Z">
        <w:r w:rsidR="00E80BEF" w:rsidRPr="004E2189">
          <w:rPr>
            <w:rFonts w:ascii="Times New Roman" w:hAnsi="Times New Roman" w:cs="Times New Roman"/>
            <w:szCs w:val="22"/>
          </w:rPr>
          <w:t>el</w:t>
        </w:r>
      </w:ins>
      <w:del w:id="1" w:author="Hill,Jon (RES Coord) BIP-US-R" w:date="2019-06-26T11:29:00Z">
        <w:r w:rsidRPr="004E2189" w:rsidDel="00E80BEF">
          <w:rPr>
            <w:rFonts w:ascii="Times New Roman" w:hAnsi="Times New Roman" w:cs="Times New Roman"/>
            <w:szCs w:val="22"/>
          </w:rPr>
          <w:delText>le</w:delText>
        </w:r>
      </w:del>
      <w:r w:rsidRPr="004E2189">
        <w:rPr>
          <w:rFonts w:ascii="Times New Roman" w:hAnsi="Times New Roman" w:cs="Times New Roman"/>
          <w:szCs w:val="22"/>
        </w:rPr>
        <w:t>heim.com</w:t>
      </w:r>
    </w:p>
    <w:p w:rsidR="003663FF" w:rsidRPr="001A6AF9" w:rsidRDefault="004D0904" w:rsidP="001A6AF9">
      <w:pPr>
        <w:pStyle w:val="Heading3"/>
        <w:shd w:val="clear" w:color="auto" w:fill="FFFFFF"/>
        <w:spacing w:before="0" w:after="168"/>
        <w:rPr>
          <w:color w:val="1B3051"/>
        </w:rPr>
      </w:pPr>
      <w:r w:rsidRPr="001A6AF9">
        <w:rPr>
          <w:color w:val="1B3051"/>
        </w:rPr>
        <w:t>Abstract</w:t>
      </w:r>
    </w:p>
    <w:p w:rsidR="00313148" w:rsidRPr="003A2F37" w:rsidRDefault="00313148">
      <w:pPr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 xml:space="preserve">Background </w:t>
      </w:r>
      <w:bookmarkStart w:id="2" w:name="_GoBack"/>
      <w:bookmarkEnd w:id="2"/>
    </w:p>
    <w:p w:rsidR="00313148" w:rsidRPr="003A2F37" w:rsidRDefault="00850EAE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Single cell</w:t>
      </w:r>
      <w:r w:rsidR="00E84B35" w:rsidRPr="003A2F37">
        <w:rPr>
          <w:rFonts w:ascii="Times New Roman" w:hAnsi="Times New Roman" w:cs="Times New Roman"/>
          <w:sz w:val="24"/>
          <w:szCs w:val="24"/>
        </w:rPr>
        <w:t xml:space="preserve"> transcriptome</w:t>
      </w:r>
      <w:r w:rsidRPr="003A2F37">
        <w:rPr>
          <w:rFonts w:ascii="Times New Roman" w:hAnsi="Times New Roman" w:cs="Times New Roman"/>
          <w:sz w:val="24"/>
          <w:szCs w:val="24"/>
        </w:rPr>
        <w:t xml:space="preserve"> sequencing</w:t>
      </w:r>
      <w:r w:rsidR="00E84B35" w:rsidRPr="003A2F37">
        <w:rPr>
          <w:rFonts w:ascii="Times New Roman" w:hAnsi="Times New Roman" w:cs="Times New Roman"/>
          <w:sz w:val="24"/>
          <w:szCs w:val="24"/>
        </w:rPr>
        <w:t xml:space="preserve"> has become</w:t>
      </w:r>
      <w:r w:rsidR="00D46B1E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Pr="003A2F37">
        <w:rPr>
          <w:rFonts w:ascii="Times New Roman" w:hAnsi="Times New Roman" w:cs="Times New Roman"/>
          <w:sz w:val="24"/>
          <w:szCs w:val="24"/>
        </w:rPr>
        <w:t>a</w:t>
      </w:r>
      <w:r w:rsidR="00D46B1E" w:rsidRPr="003A2F37">
        <w:rPr>
          <w:rFonts w:ascii="Times New Roman" w:hAnsi="Times New Roman" w:cs="Times New Roman"/>
          <w:sz w:val="24"/>
          <w:szCs w:val="24"/>
        </w:rPr>
        <w:t xml:space="preserve">n increasingly </w:t>
      </w:r>
      <w:r w:rsidR="00E84B35" w:rsidRPr="003A2F37">
        <w:rPr>
          <w:rFonts w:ascii="Times New Roman" w:hAnsi="Times New Roman" w:cs="Times New Roman"/>
          <w:sz w:val="24"/>
          <w:szCs w:val="24"/>
        </w:rPr>
        <w:t>applied</w:t>
      </w:r>
      <w:r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E678C7" w:rsidRPr="003A2F37">
        <w:rPr>
          <w:rFonts w:ascii="Times New Roman" w:hAnsi="Times New Roman" w:cs="Times New Roman"/>
          <w:sz w:val="24"/>
          <w:szCs w:val="24"/>
        </w:rPr>
        <w:t>t</w:t>
      </w:r>
      <w:r w:rsidR="00D46B1E" w:rsidRPr="003A2F37">
        <w:rPr>
          <w:rFonts w:ascii="Times New Roman" w:hAnsi="Times New Roman" w:cs="Times New Roman"/>
          <w:sz w:val="24"/>
          <w:szCs w:val="24"/>
        </w:rPr>
        <w:t>echnology</w:t>
      </w:r>
      <w:r w:rsidRPr="003A2F37">
        <w:rPr>
          <w:rFonts w:ascii="Times New Roman" w:hAnsi="Times New Roman" w:cs="Times New Roman"/>
          <w:sz w:val="24"/>
          <w:szCs w:val="24"/>
        </w:rPr>
        <w:t xml:space="preserve"> to dissect </w:t>
      </w:r>
      <w:ins w:id="3" w:author="Hill,Jon (RES Coord) BIP-US-R" w:date="2019-06-26T11:34:00Z">
        <w:r w:rsidR="00E80BEF">
          <w:rPr>
            <w:rFonts w:ascii="Times New Roman" w:hAnsi="Times New Roman" w:cs="Times New Roman"/>
            <w:sz w:val="24"/>
            <w:szCs w:val="24"/>
          </w:rPr>
          <w:t>complex biology at a resolution impossible with bulk sequencing</w:t>
        </w:r>
      </w:ins>
      <w:ins w:id="4" w:author="Feng,Di (RES) BIP-US-R" w:date="2019-07-07T17:06:00Z">
        <w:r w:rsidR="004E2189">
          <w:rPr>
            <w:rFonts w:ascii="Times New Roman" w:hAnsi="Times New Roman" w:cs="Times New Roman"/>
            <w:sz w:val="24"/>
            <w:szCs w:val="24"/>
          </w:rPr>
          <w:t xml:space="preserve">.  </w:t>
        </w:r>
      </w:ins>
      <w:del w:id="5" w:author="Hill,Jon (RES Coord) BIP-US-R" w:date="2019-06-26T11:34:00Z">
        <w:r w:rsidRPr="003A2F37" w:rsidDel="00E80BEF">
          <w:rPr>
            <w:rFonts w:ascii="Times New Roman" w:hAnsi="Times New Roman" w:cs="Times New Roman"/>
            <w:sz w:val="24"/>
            <w:szCs w:val="24"/>
          </w:rPr>
          <w:delText>cell heterogeneity,</w:delText>
        </w:r>
        <w:r w:rsidR="00905792"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3A2F37" w:rsidDel="00E80BEF">
          <w:rPr>
            <w:rFonts w:ascii="Times New Roman" w:hAnsi="Times New Roman" w:cs="Times New Roman"/>
            <w:sz w:val="24"/>
            <w:szCs w:val="24"/>
          </w:rPr>
          <w:delText>regulome</w:delText>
        </w:r>
        <w:r w:rsidR="002F094A" w:rsidRPr="003A2F37" w:rsidDel="00E80BEF">
          <w:rPr>
            <w:rFonts w:ascii="Times New Roman" w:hAnsi="Times New Roman" w:cs="Times New Roman"/>
            <w:sz w:val="24"/>
            <w:szCs w:val="24"/>
          </w:rPr>
          <w:delText>s</w:delText>
        </w:r>
        <w:r w:rsidRPr="003A2F37" w:rsidDel="00E80BEF">
          <w:rPr>
            <w:rFonts w:ascii="Times New Roman" w:hAnsi="Times New Roman" w:cs="Times New Roman"/>
            <w:sz w:val="24"/>
            <w:szCs w:val="24"/>
          </w:rPr>
          <w:delText>,</w:delText>
        </w:r>
        <w:r w:rsidR="002F094A"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D46B1E" w:rsidRPr="003A2F37" w:rsidDel="00E80BEF">
          <w:rPr>
            <w:rFonts w:ascii="Times New Roman" w:hAnsi="Times New Roman" w:cs="Times New Roman"/>
            <w:sz w:val="24"/>
            <w:szCs w:val="24"/>
          </w:rPr>
          <w:delText>intercellular</w:delText>
        </w:r>
        <w:r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 communication</w:delText>
        </w:r>
        <w:r w:rsidR="00905792" w:rsidRPr="003A2F37" w:rsidDel="00E80BEF">
          <w:rPr>
            <w:rFonts w:ascii="Times New Roman" w:hAnsi="Times New Roman" w:cs="Times New Roman"/>
            <w:sz w:val="24"/>
            <w:szCs w:val="24"/>
          </w:rPr>
          <w:delText>, and trajectories of cell lineages</w:delText>
        </w:r>
      </w:del>
      <w:del w:id="6" w:author="Feng,Di (RES) BIP-US-R" w:date="2019-07-07T17:06:00Z">
        <w:r w:rsidR="000E7FD2" w:rsidRPr="003A2F37" w:rsidDel="004E218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043011" w:rsidRPr="003A2F37" w:rsidDel="004E2189">
          <w:rPr>
            <w:rFonts w:ascii="Times New Roman" w:hAnsi="Times New Roman" w:cs="Times New Roman"/>
            <w:sz w:val="24"/>
            <w:szCs w:val="24"/>
          </w:rPr>
          <w:delText>but</w:delText>
        </w:r>
      </w:del>
      <w:ins w:id="7" w:author="Feng,Di (RES) BIP-US-R" w:date="2019-07-07T17:06:00Z">
        <w:r w:rsidR="004E2189">
          <w:rPr>
            <w:rFonts w:ascii="Times New Roman" w:hAnsi="Times New Roman" w:cs="Times New Roman"/>
            <w:sz w:val="24"/>
            <w:szCs w:val="24"/>
          </w:rPr>
          <w:t>However,</w:t>
        </w:r>
      </w:ins>
      <w:ins w:id="8" w:author="Feng,Di (RES) BIP-US-R" w:date="2019-07-07T17:07:00Z">
        <w:r w:rsidR="004E218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9" w:author="Feng,Di (RES) BIP-US-R" w:date="2019-07-07T17:07:00Z">
        <w:r w:rsidR="00043011" w:rsidRPr="003A2F37" w:rsidDel="004E218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0" w:author="Hill,Jon (RES Coord) BIP-US-R" w:date="2019-06-26T11:35:00Z">
        <w:r w:rsidR="00E80BEF">
          <w:rPr>
            <w:rFonts w:ascii="Times New Roman" w:hAnsi="Times New Roman" w:cs="Times New Roman"/>
            <w:sz w:val="24"/>
            <w:szCs w:val="24"/>
          </w:rPr>
          <w:t xml:space="preserve">bridging the gap between the technical </w:t>
        </w:r>
        <w:proofErr w:type="gramStart"/>
        <w:r w:rsidR="00E80BEF">
          <w:rPr>
            <w:rFonts w:ascii="Times New Roman" w:hAnsi="Times New Roman" w:cs="Times New Roman"/>
            <w:sz w:val="24"/>
            <w:szCs w:val="24"/>
          </w:rPr>
          <w:t>expertise</w:t>
        </w:r>
        <w:proofErr w:type="gramEnd"/>
        <w:r w:rsidR="00E80BEF">
          <w:rPr>
            <w:rFonts w:ascii="Times New Roman" w:hAnsi="Times New Roman" w:cs="Times New Roman"/>
            <w:sz w:val="24"/>
            <w:szCs w:val="24"/>
          </w:rPr>
          <w:t xml:space="preserve"> required to effectively work with the resultant high dimensional data and the biological expertise required to interpret </w:t>
        </w:r>
        <w:del w:id="11" w:author="Feng,Di (RES) BIP-US-R" w:date="2019-07-07T17:07:00Z">
          <w:r w:rsidR="00E80BEF" w:rsidDel="004E2189">
            <w:rPr>
              <w:rFonts w:ascii="Times New Roman" w:hAnsi="Times New Roman" w:cs="Times New Roman"/>
              <w:sz w:val="24"/>
              <w:szCs w:val="24"/>
            </w:rPr>
            <w:delText xml:space="preserve">place </w:delText>
          </w:r>
        </w:del>
        <w:r w:rsidR="00E80BEF">
          <w:rPr>
            <w:rFonts w:ascii="Times New Roman" w:hAnsi="Times New Roman" w:cs="Times New Roman"/>
            <w:sz w:val="24"/>
            <w:szCs w:val="24"/>
          </w:rPr>
          <w:t xml:space="preserve">the results in </w:t>
        </w:r>
      </w:ins>
      <w:ins w:id="12" w:author="Hill,Jon (RES Coord) BIP-US-R" w:date="2019-06-26T11:37:00Z">
        <w:r w:rsidR="00E80BEF">
          <w:rPr>
            <w:rFonts w:ascii="Times New Roman" w:hAnsi="Times New Roman" w:cs="Times New Roman"/>
            <w:sz w:val="24"/>
            <w:szCs w:val="24"/>
          </w:rPr>
          <w:t xml:space="preserve">their </w:t>
        </w:r>
      </w:ins>
      <w:ins w:id="13" w:author="Hill,Jon (RES Coord) BIP-US-R" w:date="2019-06-26T11:35:00Z">
        <w:r w:rsidR="00E80BEF">
          <w:rPr>
            <w:rFonts w:ascii="Times New Roman" w:hAnsi="Times New Roman" w:cs="Times New Roman"/>
            <w:sz w:val="24"/>
            <w:szCs w:val="24"/>
          </w:rPr>
          <w:t xml:space="preserve">biological context </w:t>
        </w:r>
      </w:ins>
      <w:ins w:id="14" w:author="Hill,Jon (RES Coord) BIP-US-R" w:date="2019-06-26T11:37:00Z">
        <w:r w:rsidR="00E80BEF">
          <w:rPr>
            <w:rFonts w:ascii="Times New Roman" w:hAnsi="Times New Roman" w:cs="Times New Roman"/>
            <w:sz w:val="24"/>
            <w:szCs w:val="24"/>
          </w:rPr>
          <w:t>remains incompletely addressed by the currently available tools.</w:t>
        </w:r>
      </w:ins>
      <w:del w:id="15" w:author="Hill,Jon (RES Coord) BIP-US-R" w:date="2019-06-26T11:37:00Z">
        <w:r w:rsidR="00043011"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collaboratively and dynamically </w:delText>
        </w:r>
        <w:r w:rsidR="008D7B5B"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mining </w:delText>
        </w:r>
        <w:r w:rsidR="00043011" w:rsidRPr="003A2F37" w:rsidDel="00E80BEF">
          <w:rPr>
            <w:rFonts w:ascii="Times New Roman" w:hAnsi="Times New Roman" w:cs="Times New Roman"/>
            <w:sz w:val="24"/>
            <w:szCs w:val="24"/>
          </w:rPr>
          <w:delText>resultant high dimensional data</w:delText>
        </w:r>
        <w:r w:rsidR="000E7FD2"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 from single cell transcriptome studies</w:delText>
        </w:r>
        <w:r w:rsidR="00F040F2"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 to drive new hypotheses and deeper</w:delText>
        </w:r>
        <w:r w:rsidR="008D7B5B"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 biological</w:delText>
        </w:r>
        <w:r w:rsidR="00F040F2"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 understanding</w:delText>
        </w:r>
        <w:r w:rsidR="00C116AB" w:rsidRPr="003A2F37" w:rsidDel="00E80BE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43011" w:rsidRPr="003A2F37" w:rsidDel="00E80BEF">
          <w:rPr>
            <w:rFonts w:ascii="Times New Roman" w:hAnsi="Times New Roman" w:cs="Times New Roman"/>
            <w:sz w:val="24"/>
            <w:szCs w:val="24"/>
          </w:rPr>
          <w:delText>remains a challenge</w:delText>
        </w:r>
        <w:r w:rsidR="00F14F69" w:rsidRPr="003A2F37" w:rsidDel="00E80BEF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E84B35" w:rsidRPr="003A2F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148" w:rsidRPr="003A2F37" w:rsidRDefault="00313148" w:rsidP="003A2F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Results</w:t>
      </w:r>
    </w:p>
    <w:p w:rsidR="000D1C6F" w:rsidRPr="003A2F37" w:rsidRDefault="002F3A22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 xml:space="preserve">Single </w:t>
      </w:r>
      <w:r w:rsidR="00F14F69" w:rsidRPr="003A2F37">
        <w:rPr>
          <w:rFonts w:ascii="Times New Roman" w:hAnsi="Times New Roman" w:cs="Times New Roman"/>
          <w:sz w:val="24"/>
          <w:szCs w:val="24"/>
        </w:rPr>
        <w:t>C</w:t>
      </w:r>
      <w:r w:rsidRPr="003A2F37">
        <w:rPr>
          <w:rFonts w:ascii="Times New Roman" w:hAnsi="Times New Roman" w:cs="Times New Roman"/>
          <w:sz w:val="24"/>
          <w:szCs w:val="24"/>
        </w:rPr>
        <w:t xml:space="preserve">ell </w:t>
      </w:r>
      <w:r w:rsidR="00F14F69" w:rsidRPr="003A2F37">
        <w:rPr>
          <w:rFonts w:ascii="Times New Roman" w:hAnsi="Times New Roman" w:cs="Times New Roman"/>
          <w:sz w:val="24"/>
          <w:szCs w:val="24"/>
        </w:rPr>
        <w:t>E</w:t>
      </w:r>
      <w:r w:rsidRPr="003A2F37">
        <w:rPr>
          <w:rFonts w:ascii="Times New Roman" w:hAnsi="Times New Roman" w:cs="Times New Roman"/>
          <w:sz w:val="24"/>
          <w:szCs w:val="24"/>
        </w:rPr>
        <w:t xml:space="preserve">xplorer is a </w:t>
      </w:r>
      <w:ins w:id="16" w:author="Hill,Jon (RES Coord) BIP-US-R" w:date="2019-06-26T11:30:00Z">
        <w:r w:rsidR="00E80BEF">
          <w:rPr>
            <w:rFonts w:ascii="Times New Roman" w:hAnsi="Times New Roman" w:cs="Times New Roman"/>
            <w:sz w:val="24"/>
            <w:szCs w:val="24"/>
          </w:rPr>
          <w:t>P</w:t>
        </w:r>
      </w:ins>
      <w:del w:id="17" w:author="Hill,Jon (RES Coord) BIP-US-R" w:date="2019-06-26T11:30:00Z">
        <w:r w:rsidR="00905792" w:rsidRPr="003A2F37" w:rsidDel="00E80BEF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="00905792" w:rsidRPr="003A2F37">
        <w:rPr>
          <w:rFonts w:ascii="Times New Roman" w:hAnsi="Times New Roman" w:cs="Times New Roman"/>
          <w:sz w:val="24"/>
          <w:szCs w:val="24"/>
        </w:rPr>
        <w:t xml:space="preserve">ython-based </w:t>
      </w:r>
      <w:r w:rsidRPr="003A2F37">
        <w:rPr>
          <w:rFonts w:ascii="Times New Roman" w:hAnsi="Times New Roman" w:cs="Times New Roman"/>
          <w:sz w:val="24"/>
          <w:szCs w:val="24"/>
        </w:rPr>
        <w:t xml:space="preserve">web </w:t>
      </w:r>
      <w:r w:rsidR="00C14FCD" w:rsidRPr="003A2F37">
        <w:rPr>
          <w:rFonts w:ascii="Times New Roman" w:hAnsi="Times New Roman" w:cs="Times New Roman"/>
          <w:sz w:val="24"/>
          <w:szCs w:val="24"/>
        </w:rPr>
        <w:t xml:space="preserve">server </w:t>
      </w:r>
      <w:r w:rsidRPr="003A2F37">
        <w:rPr>
          <w:rFonts w:ascii="Times New Roman" w:hAnsi="Times New Roman" w:cs="Times New Roman"/>
          <w:sz w:val="24"/>
          <w:szCs w:val="24"/>
        </w:rPr>
        <w:t>app</w:t>
      </w:r>
      <w:r w:rsidR="00C14FCD" w:rsidRPr="003A2F37">
        <w:rPr>
          <w:rFonts w:ascii="Times New Roman" w:hAnsi="Times New Roman" w:cs="Times New Roman"/>
          <w:sz w:val="24"/>
          <w:szCs w:val="24"/>
        </w:rPr>
        <w:t>lication</w:t>
      </w:r>
      <w:r w:rsidR="00E84B35" w:rsidRPr="003A2F37">
        <w:rPr>
          <w:rFonts w:ascii="Times New Roman" w:hAnsi="Times New Roman" w:cs="Times New Roman"/>
          <w:sz w:val="24"/>
          <w:szCs w:val="24"/>
        </w:rPr>
        <w:t xml:space="preserve"> we developed</w:t>
      </w:r>
      <w:r w:rsidRPr="003A2F37">
        <w:rPr>
          <w:rFonts w:ascii="Times New Roman" w:hAnsi="Times New Roman" w:cs="Times New Roman"/>
          <w:sz w:val="24"/>
          <w:szCs w:val="24"/>
        </w:rPr>
        <w:t xml:space="preserve"> to </w:t>
      </w:r>
      <w:r w:rsidR="00905792" w:rsidRPr="003A2F37">
        <w:rPr>
          <w:rFonts w:ascii="Times New Roman" w:hAnsi="Times New Roman" w:cs="Times New Roman"/>
          <w:sz w:val="24"/>
          <w:szCs w:val="24"/>
        </w:rPr>
        <w:t>enable</w:t>
      </w:r>
      <w:r w:rsidR="00E84B35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0E7FD2" w:rsidRPr="003A2F37">
        <w:rPr>
          <w:rFonts w:ascii="Times New Roman" w:hAnsi="Times New Roman" w:cs="Times New Roman"/>
          <w:sz w:val="24"/>
          <w:szCs w:val="24"/>
        </w:rPr>
        <w:t xml:space="preserve">computational and experimental </w:t>
      </w:r>
      <w:r w:rsidRPr="003A2F37">
        <w:rPr>
          <w:rFonts w:ascii="Times New Roman" w:hAnsi="Times New Roman" w:cs="Times New Roman"/>
          <w:sz w:val="24"/>
          <w:szCs w:val="24"/>
        </w:rPr>
        <w:t xml:space="preserve">scientists </w:t>
      </w:r>
      <w:proofErr w:type="gramStart"/>
      <w:r w:rsidRPr="003A2F3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9E5410" w:rsidRPr="003A2F37">
        <w:rPr>
          <w:rFonts w:ascii="Times New Roman" w:hAnsi="Times New Roman" w:cs="Times New Roman"/>
          <w:sz w:val="24"/>
          <w:szCs w:val="24"/>
        </w:rPr>
        <w:t>iteratively</w:t>
      </w:r>
      <w:r w:rsidR="00E84B35" w:rsidRPr="003A2F37">
        <w:rPr>
          <w:rFonts w:ascii="Times New Roman" w:hAnsi="Times New Roman" w:cs="Times New Roman"/>
          <w:sz w:val="24"/>
          <w:szCs w:val="24"/>
        </w:rPr>
        <w:t xml:space="preserve"> and collaboratively</w:t>
      </w:r>
      <w:r w:rsidR="0091247E" w:rsidRPr="003A2F37">
        <w:rPr>
          <w:rFonts w:ascii="Times New Roman" w:hAnsi="Times New Roman" w:cs="Times New Roman"/>
          <w:sz w:val="24"/>
          <w:szCs w:val="24"/>
        </w:rPr>
        <w:t xml:space="preserve"> annotate cell expression phenotypes</w:t>
      </w:r>
      <w:r w:rsidR="00CC10EE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18" w:author="Hill,Jon (RES Coord) BIP-US-R" w:date="2019-06-26T11:40:00Z">
        <w:r w:rsidR="00CC10EE" w:rsidRPr="003A2F37" w:rsidDel="000D15F9">
          <w:rPr>
            <w:rFonts w:ascii="Times New Roman" w:hAnsi="Times New Roman" w:cs="Times New Roman"/>
            <w:sz w:val="24"/>
            <w:szCs w:val="24"/>
          </w:rPr>
          <w:delText>and</w:delText>
        </w:r>
        <w:r w:rsidR="00E84B35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 share</w:delText>
        </w:r>
        <w:r w:rsidR="00CC10EE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 findings</w:delText>
        </w:r>
        <w:r w:rsidR="00F040F2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F040F2" w:rsidRPr="003A2F37">
        <w:rPr>
          <w:rFonts w:ascii="Times New Roman" w:hAnsi="Times New Roman" w:cs="Times New Roman"/>
          <w:sz w:val="24"/>
          <w:szCs w:val="24"/>
        </w:rPr>
        <w:t>within a user-friendly</w:t>
      </w:r>
      <w:r w:rsidR="008D7B5B" w:rsidRPr="003A2F37">
        <w:rPr>
          <w:rFonts w:ascii="Times New Roman" w:hAnsi="Times New Roman" w:cs="Times New Roman"/>
          <w:sz w:val="24"/>
          <w:szCs w:val="24"/>
        </w:rPr>
        <w:t xml:space="preserve"> and visually appealing</w:t>
      </w:r>
      <w:r w:rsidR="00F040F2" w:rsidRPr="003A2F37">
        <w:rPr>
          <w:rFonts w:ascii="Times New Roman" w:hAnsi="Times New Roman" w:cs="Times New Roman"/>
          <w:sz w:val="24"/>
          <w:szCs w:val="24"/>
        </w:rPr>
        <w:t xml:space="preserve"> platform</w:t>
      </w:r>
      <w:r w:rsidR="009E5410" w:rsidRPr="003A2F37">
        <w:rPr>
          <w:rFonts w:ascii="Times New Roman" w:hAnsi="Times New Roman" w:cs="Times New Roman"/>
          <w:sz w:val="24"/>
          <w:szCs w:val="24"/>
        </w:rPr>
        <w:t>.</w:t>
      </w:r>
      <w:ins w:id="19" w:author="Hill,Jon (RES Coord) BIP-US-R" w:date="2019-06-26T11:40:00Z">
        <w:r w:rsidR="000D15F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D15F9">
          <w:rPr>
            <w:rFonts w:ascii="Times New Roman" w:hAnsi="Times New Roman" w:cs="Times New Roman"/>
            <w:sz w:val="24"/>
            <w:szCs w:val="24"/>
          </w:rPr>
          <w:lastRenderedPageBreak/>
          <w:t>These annotations can be modified and shared by multiple users to allow easy collaboration between computational scientists and experimental biologists.</w:t>
        </w:r>
      </w:ins>
      <w:ins w:id="20" w:author="Hill,Jon (RES Coord) BIP-US-R" w:date="2019-06-26T11:41:00Z">
        <w:r w:rsidR="000D15F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E541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D46B1E" w:rsidRPr="003A2F37">
        <w:rPr>
          <w:rFonts w:ascii="Times New Roman" w:hAnsi="Times New Roman" w:cs="Times New Roman"/>
          <w:sz w:val="24"/>
          <w:szCs w:val="24"/>
        </w:rPr>
        <w:t xml:space="preserve">Data processing and analytic workflows can </w:t>
      </w:r>
      <w:r w:rsidR="00F040F2" w:rsidRPr="003A2F37">
        <w:rPr>
          <w:rFonts w:ascii="Times New Roman" w:hAnsi="Times New Roman" w:cs="Times New Roman"/>
          <w:sz w:val="24"/>
          <w:szCs w:val="24"/>
        </w:rPr>
        <w:t>be easily</w:t>
      </w:r>
      <w:r w:rsidR="00D46B1E" w:rsidRPr="003A2F37">
        <w:rPr>
          <w:rFonts w:ascii="Times New Roman" w:hAnsi="Times New Roman" w:cs="Times New Roman"/>
          <w:sz w:val="24"/>
          <w:szCs w:val="24"/>
        </w:rPr>
        <w:t xml:space="preserve"> integrated into the system</w:t>
      </w:r>
      <w:r w:rsidR="009E541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905792" w:rsidRPr="003A2F37">
        <w:rPr>
          <w:rFonts w:ascii="Times New Roman" w:hAnsi="Times New Roman" w:cs="Times New Roman"/>
          <w:sz w:val="24"/>
          <w:szCs w:val="24"/>
        </w:rPr>
        <w:t>using</w:t>
      </w:r>
      <w:r w:rsidR="009E5410" w:rsidRPr="003A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ins w:id="21" w:author="Hill,Jon (RES Coord) BIP-US-R" w:date="2019-06-26T11:38:00Z">
        <w:r w:rsidR="00E80BEF">
          <w:rPr>
            <w:rFonts w:ascii="Times New Roman" w:hAnsi="Times New Roman" w:cs="Times New Roman"/>
            <w:sz w:val="24"/>
            <w:szCs w:val="24"/>
          </w:rPr>
          <w:t>Jupyter</w:t>
        </w:r>
        <w:proofErr w:type="spellEnd"/>
        <w:r w:rsidR="00E80BE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2" w:author="Hill,Jon (RES Coord) BIP-US-R" w:date="2019-06-26T11:38:00Z">
        <w:r w:rsidR="009E5410" w:rsidRPr="003A2F37" w:rsidDel="00E80BEF">
          <w:rPr>
            <w:rFonts w:ascii="Times New Roman" w:hAnsi="Times New Roman" w:cs="Times New Roman"/>
            <w:sz w:val="24"/>
            <w:szCs w:val="24"/>
          </w:rPr>
          <w:delText>python</w:delText>
        </w:r>
      </w:del>
      <w:r w:rsidR="009E5410" w:rsidRPr="003A2F37">
        <w:rPr>
          <w:rFonts w:ascii="Times New Roman" w:hAnsi="Times New Roman" w:cs="Times New Roman"/>
          <w:sz w:val="24"/>
          <w:szCs w:val="24"/>
        </w:rPr>
        <w:t xml:space="preserve"> notebook</w:t>
      </w:r>
      <w:ins w:id="23" w:author="Hill,Jon (RES Coord) BIP-US-R" w:date="2019-06-26T11:38:00Z">
        <w:r w:rsidR="00E80BEF">
          <w:rPr>
            <w:rFonts w:ascii="Times New Roman" w:hAnsi="Times New Roman" w:cs="Times New Roman"/>
            <w:sz w:val="24"/>
            <w:szCs w:val="24"/>
          </w:rPr>
          <w:t>s</w:t>
        </w:r>
      </w:ins>
      <w:r w:rsidR="00D46B1E" w:rsidRPr="003A2F37">
        <w:rPr>
          <w:rFonts w:ascii="Times New Roman" w:hAnsi="Times New Roman" w:cs="Times New Roman"/>
          <w:sz w:val="24"/>
          <w:szCs w:val="24"/>
        </w:rPr>
        <w:t xml:space="preserve">. </w:t>
      </w:r>
      <w:del w:id="24" w:author="Hill,Jon (RES Coord) BIP-US-R" w:date="2019-06-26T11:39:00Z">
        <w:r w:rsidR="00E84B35" w:rsidRPr="003A2F37" w:rsidDel="00E80BEF">
          <w:rPr>
            <w:rFonts w:ascii="Times New Roman" w:hAnsi="Times New Roman" w:cs="Times New Roman"/>
            <w:sz w:val="24"/>
            <w:szCs w:val="24"/>
          </w:rPr>
          <w:delText>Single cell explorer</w:delText>
        </w:r>
      </w:del>
      <w:ins w:id="25" w:author="Hill,Jon (RES Coord) BIP-US-R" w:date="2019-06-26T11:39:00Z">
        <w:r w:rsidR="00E80BEF">
          <w:rPr>
            <w:rFonts w:ascii="Times New Roman" w:hAnsi="Times New Roman" w:cs="Times New Roman"/>
            <w:sz w:val="24"/>
            <w:szCs w:val="24"/>
          </w:rPr>
          <w:t>The application</w:t>
        </w:r>
      </w:ins>
      <w:r w:rsidR="00E84B35" w:rsidRPr="003A2F37">
        <w:rPr>
          <w:rFonts w:ascii="Times New Roman" w:hAnsi="Times New Roman" w:cs="Times New Roman"/>
          <w:sz w:val="24"/>
          <w:szCs w:val="24"/>
        </w:rPr>
        <w:t xml:space="preserve"> enables</w:t>
      </w:r>
      <w:r w:rsidR="00F040F2" w:rsidRPr="003A2F37">
        <w:rPr>
          <w:rFonts w:ascii="Times New Roman" w:hAnsi="Times New Roman" w:cs="Times New Roman"/>
          <w:sz w:val="24"/>
          <w:szCs w:val="24"/>
        </w:rPr>
        <w:t xml:space="preserve"> powerful yet accessible</w:t>
      </w:r>
      <w:r w:rsidR="0091247E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26" w:author="Hill,Jon (RES Coord) BIP-US-R" w:date="2019-06-26T15:49:00Z">
        <w:r w:rsidR="0091247E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user </w:delText>
        </w:r>
      </w:del>
      <w:r w:rsidR="0091247E" w:rsidRPr="003A2F37">
        <w:rPr>
          <w:rFonts w:ascii="Times New Roman" w:hAnsi="Times New Roman" w:cs="Times New Roman"/>
          <w:sz w:val="24"/>
          <w:szCs w:val="24"/>
        </w:rPr>
        <w:t>features such as</w:t>
      </w:r>
      <w:r w:rsidR="00F040F2" w:rsidRPr="003A2F37">
        <w:rPr>
          <w:rFonts w:ascii="Times New Roman" w:hAnsi="Times New Roman" w:cs="Times New Roman"/>
          <w:sz w:val="24"/>
          <w:szCs w:val="24"/>
        </w:rPr>
        <w:t xml:space="preserve"> the</w:t>
      </w:r>
      <w:r w:rsidR="00043011" w:rsidRPr="003A2F37">
        <w:rPr>
          <w:rFonts w:ascii="Times New Roman" w:hAnsi="Times New Roman" w:cs="Times New Roman"/>
          <w:sz w:val="24"/>
          <w:szCs w:val="24"/>
        </w:rPr>
        <w:t xml:space="preserve"> easy</w:t>
      </w:r>
      <w:r w:rsidR="0091247E" w:rsidRPr="003A2F37">
        <w:rPr>
          <w:rFonts w:ascii="Times New Roman" w:hAnsi="Times New Roman" w:cs="Times New Roman"/>
          <w:sz w:val="24"/>
          <w:szCs w:val="24"/>
        </w:rPr>
        <w:t xml:space="preserve"> identification of differential</w:t>
      </w:r>
      <w:r w:rsidR="000D1C6F" w:rsidRPr="003A2F37">
        <w:rPr>
          <w:rFonts w:ascii="Times New Roman" w:hAnsi="Times New Roman" w:cs="Times New Roman"/>
          <w:sz w:val="24"/>
          <w:szCs w:val="24"/>
        </w:rPr>
        <w:t xml:space="preserve"> gene expression pattern</w:t>
      </w:r>
      <w:r w:rsidR="0091247E" w:rsidRPr="003A2F37">
        <w:rPr>
          <w:rFonts w:ascii="Times New Roman" w:hAnsi="Times New Roman" w:cs="Times New Roman"/>
          <w:sz w:val="24"/>
          <w:szCs w:val="24"/>
        </w:rPr>
        <w:t>s</w:t>
      </w:r>
      <w:r w:rsidR="00043011" w:rsidRPr="003A2F37">
        <w:rPr>
          <w:rFonts w:ascii="Times New Roman" w:hAnsi="Times New Roman" w:cs="Times New Roman"/>
          <w:sz w:val="24"/>
          <w:szCs w:val="24"/>
        </w:rPr>
        <w:t xml:space="preserve"> for user</w:t>
      </w:r>
      <w:ins w:id="27" w:author="Hill,Jon (RES Coord) BIP-US-R" w:date="2019-06-26T15:49:00Z">
        <w:r w:rsidR="001F70A5">
          <w:rPr>
            <w:rFonts w:ascii="Times New Roman" w:hAnsi="Times New Roman" w:cs="Times New Roman"/>
            <w:sz w:val="24"/>
            <w:szCs w:val="24"/>
          </w:rPr>
          <w:t>-</w:t>
        </w:r>
      </w:ins>
      <w:del w:id="28" w:author="Hill,Jon (RES Coord) BIP-US-R" w:date="2019-06-26T15:49:00Z">
        <w:r w:rsidR="00043011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043011" w:rsidRPr="003A2F37">
        <w:rPr>
          <w:rFonts w:ascii="Times New Roman" w:hAnsi="Times New Roman" w:cs="Times New Roman"/>
          <w:sz w:val="24"/>
          <w:szCs w:val="24"/>
        </w:rPr>
        <w:t xml:space="preserve">defined </w:t>
      </w:r>
      <w:r w:rsidR="00D46B1E" w:rsidRPr="003A2F37">
        <w:rPr>
          <w:rFonts w:ascii="Times New Roman" w:hAnsi="Times New Roman" w:cs="Times New Roman"/>
          <w:sz w:val="24"/>
          <w:szCs w:val="24"/>
        </w:rPr>
        <w:t>cell population</w:t>
      </w:r>
      <w:r w:rsidR="008A0F1E" w:rsidRPr="003A2F37">
        <w:rPr>
          <w:rFonts w:ascii="Times New Roman" w:hAnsi="Times New Roman" w:cs="Times New Roman"/>
          <w:sz w:val="24"/>
          <w:szCs w:val="24"/>
        </w:rPr>
        <w:t>s</w:t>
      </w:r>
      <w:r w:rsidR="00043011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0D1C6F" w:rsidRPr="003A2F37">
        <w:rPr>
          <w:rFonts w:ascii="Times New Roman" w:hAnsi="Times New Roman" w:cs="Times New Roman"/>
          <w:sz w:val="24"/>
          <w:szCs w:val="24"/>
        </w:rPr>
        <w:t>and</w:t>
      </w:r>
      <w:r w:rsidR="00872C19" w:rsidRPr="003A2F37">
        <w:rPr>
          <w:rFonts w:ascii="Times New Roman" w:hAnsi="Times New Roman" w:cs="Times New Roman"/>
          <w:sz w:val="24"/>
          <w:szCs w:val="24"/>
        </w:rPr>
        <w:t xml:space="preserve"> convenient </w:t>
      </w:r>
      <w:r w:rsidR="00D46B1E" w:rsidRPr="003A2F37">
        <w:rPr>
          <w:rFonts w:ascii="Times New Roman" w:hAnsi="Times New Roman" w:cs="Times New Roman"/>
          <w:sz w:val="24"/>
          <w:szCs w:val="24"/>
        </w:rPr>
        <w:t>annotat</w:t>
      </w:r>
      <w:r w:rsidR="0091247E" w:rsidRPr="003A2F37">
        <w:rPr>
          <w:rFonts w:ascii="Times New Roman" w:hAnsi="Times New Roman" w:cs="Times New Roman"/>
          <w:sz w:val="24"/>
          <w:szCs w:val="24"/>
        </w:rPr>
        <w:t>ion of</w:t>
      </w:r>
      <w:r w:rsidR="00D46B1E" w:rsidRPr="003A2F37">
        <w:rPr>
          <w:rFonts w:ascii="Times New Roman" w:hAnsi="Times New Roman" w:cs="Times New Roman"/>
          <w:sz w:val="24"/>
          <w:szCs w:val="24"/>
        </w:rPr>
        <w:t xml:space="preserve"> cell types</w:t>
      </w:r>
      <w:r w:rsidR="000D1C6F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D46B1E" w:rsidRPr="003A2F37">
        <w:rPr>
          <w:rFonts w:ascii="Times New Roman" w:hAnsi="Times New Roman" w:cs="Times New Roman"/>
          <w:sz w:val="24"/>
          <w:szCs w:val="24"/>
        </w:rPr>
        <w:t xml:space="preserve">using </w:t>
      </w:r>
      <w:r w:rsidR="000D1C6F" w:rsidRPr="003A2F37">
        <w:rPr>
          <w:rFonts w:ascii="Times New Roman" w:hAnsi="Times New Roman" w:cs="Times New Roman"/>
          <w:sz w:val="24"/>
          <w:szCs w:val="24"/>
        </w:rPr>
        <w:t>marker genes or differential</w:t>
      </w:r>
      <w:r w:rsidR="00F040F2" w:rsidRPr="003A2F37">
        <w:rPr>
          <w:rFonts w:ascii="Times New Roman" w:hAnsi="Times New Roman" w:cs="Times New Roman"/>
          <w:sz w:val="24"/>
          <w:szCs w:val="24"/>
        </w:rPr>
        <w:t xml:space="preserve"> gene expression patterns.  </w:t>
      </w:r>
      <w:r w:rsidR="00872C19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29" w:author="Hill,Jon (RES Coord) BIP-US-R" w:date="2019-06-26T11:41:00Z">
        <w:r w:rsidR="00F040F2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Cell population </w:delText>
        </w:r>
        <w:r w:rsidR="002F094A" w:rsidRPr="003A2F37" w:rsidDel="000D15F9">
          <w:rPr>
            <w:rFonts w:ascii="Times New Roman" w:hAnsi="Times New Roman" w:cs="Times New Roman"/>
            <w:sz w:val="24"/>
            <w:szCs w:val="24"/>
          </w:rPr>
          <w:delText>annotation</w:delText>
        </w:r>
        <w:r w:rsidR="00872C19" w:rsidRPr="003A2F37" w:rsidDel="000D15F9">
          <w:rPr>
            <w:rFonts w:ascii="Times New Roman" w:hAnsi="Times New Roman" w:cs="Times New Roman"/>
            <w:sz w:val="24"/>
            <w:szCs w:val="24"/>
          </w:rPr>
          <w:delText>s</w:delText>
        </w:r>
        <w:r w:rsidR="002F094A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 can b</w:delText>
        </w:r>
        <w:r w:rsidR="00C116AB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  <w:r w:rsidR="00872C19" w:rsidRPr="003A2F37" w:rsidDel="000D15F9">
          <w:rPr>
            <w:rFonts w:ascii="Times New Roman" w:hAnsi="Times New Roman" w:cs="Times New Roman"/>
            <w:sz w:val="24"/>
            <w:szCs w:val="24"/>
          </w:rPr>
          <w:delText>modified and</w:delText>
        </w:r>
        <w:r w:rsidR="002F094A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 shared</w:delText>
        </w:r>
        <w:r w:rsidR="00872C19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 by multiple users of the application</w:delText>
        </w:r>
        <w:r w:rsidR="00F040F2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 promoting</w:delText>
        </w:r>
        <w:r w:rsidR="00C116AB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 incremental</w:delText>
        </w:r>
        <w:r w:rsidR="00F040F2" w:rsidRPr="003A2F37" w:rsidDel="000D15F9">
          <w:rPr>
            <w:rFonts w:ascii="Times New Roman" w:hAnsi="Times New Roman" w:cs="Times New Roman"/>
            <w:sz w:val="24"/>
            <w:szCs w:val="24"/>
          </w:rPr>
          <w:delText xml:space="preserve"> improvements during collaborative cell atlas construction by computational scientists and experimental biologists. </w:delText>
        </w:r>
      </w:del>
      <w:r w:rsidR="001707B2" w:rsidRPr="003A2F37">
        <w:rPr>
          <w:rFonts w:ascii="Times New Roman" w:hAnsi="Times New Roman" w:cs="Times New Roman"/>
          <w:sz w:val="24"/>
          <w:szCs w:val="24"/>
        </w:rPr>
        <w:t xml:space="preserve">As such, </w:t>
      </w:r>
      <w:r w:rsidR="008D7B5B" w:rsidRPr="003A2F37">
        <w:rPr>
          <w:rFonts w:ascii="Times New Roman" w:hAnsi="Times New Roman" w:cs="Times New Roman"/>
          <w:sz w:val="24"/>
          <w:szCs w:val="24"/>
        </w:rPr>
        <w:t xml:space="preserve">by making </w:t>
      </w:r>
      <w:r w:rsidR="001707B2" w:rsidRPr="003A2F37">
        <w:rPr>
          <w:rFonts w:ascii="Times New Roman" w:hAnsi="Times New Roman" w:cs="Times New Roman"/>
          <w:sz w:val="24"/>
          <w:szCs w:val="24"/>
        </w:rPr>
        <w:t>single cell RNAseq data sharing and querying</w:t>
      </w:r>
      <w:r w:rsidR="008D7B5B" w:rsidRPr="003A2F37">
        <w:rPr>
          <w:rFonts w:ascii="Times New Roman" w:hAnsi="Times New Roman" w:cs="Times New Roman"/>
          <w:sz w:val="24"/>
          <w:szCs w:val="24"/>
        </w:rPr>
        <w:t xml:space="preserve"> more</w:t>
      </w:r>
      <w:r w:rsidR="00905792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1707B2" w:rsidRPr="003A2F37">
        <w:rPr>
          <w:rFonts w:ascii="Times New Roman" w:hAnsi="Times New Roman" w:cs="Times New Roman"/>
          <w:sz w:val="24"/>
          <w:szCs w:val="24"/>
        </w:rPr>
        <w:t>user-friendly</w:t>
      </w:r>
      <w:ins w:id="30" w:author="Feng,Di (RES) BIP-US-R" w:date="2019-07-07T17:07:00Z">
        <w:r w:rsidR="004E2189">
          <w:rPr>
            <w:rFonts w:ascii="Times New Roman" w:hAnsi="Times New Roman" w:cs="Times New Roman"/>
            <w:sz w:val="24"/>
            <w:szCs w:val="24"/>
          </w:rPr>
          <w:t>,</w:t>
        </w:r>
      </w:ins>
      <w:r w:rsidR="008D7B5B" w:rsidRPr="003A2F37">
        <w:rPr>
          <w:rFonts w:ascii="Times New Roman" w:hAnsi="Times New Roman" w:cs="Times New Roman"/>
          <w:sz w:val="24"/>
          <w:szCs w:val="24"/>
        </w:rPr>
        <w:t xml:space="preserve"> the software promotes deeper understanding and innovation by research teams applying single cell transcriptome approaches.</w:t>
      </w:r>
    </w:p>
    <w:p w:rsidR="00C35FBF" w:rsidRPr="003A2F37" w:rsidRDefault="00C35FBF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Conclusions</w:t>
      </w:r>
    </w:p>
    <w:p w:rsidR="00C35FBF" w:rsidRPr="003A2F37" w:rsidRDefault="00C35FBF" w:rsidP="003A2F37">
      <w:pPr>
        <w:pStyle w:val="para"/>
        <w:shd w:val="clear" w:color="auto" w:fill="FFFFFF"/>
        <w:spacing w:before="0" w:beforeAutospacing="0" w:after="360" w:afterAutospacing="0" w:line="480" w:lineRule="auto"/>
        <w:ind w:firstLine="720"/>
        <w:rPr>
          <w:rFonts w:eastAsiaTheme="minorEastAsia"/>
        </w:rPr>
      </w:pPr>
      <w:r w:rsidRPr="003A2F37">
        <w:rPr>
          <w:rFonts w:eastAsiaTheme="minorEastAsia"/>
        </w:rPr>
        <w:t xml:space="preserve">Single cell explorer </w:t>
      </w:r>
      <w:r w:rsidR="00313148" w:rsidRPr="003A2F37">
        <w:rPr>
          <w:rFonts w:eastAsiaTheme="minorEastAsia"/>
        </w:rPr>
        <w:t>is a freely</w:t>
      </w:r>
      <w:ins w:id="31" w:author="Hill,Jon (RES Coord) BIP-US-R" w:date="2019-06-26T15:49:00Z">
        <w:r w:rsidR="001F70A5">
          <w:rPr>
            <w:rFonts w:eastAsiaTheme="minorEastAsia"/>
          </w:rPr>
          <w:t>-</w:t>
        </w:r>
      </w:ins>
      <w:del w:id="32" w:author="Hill,Jon (RES Coord) BIP-US-R" w:date="2019-06-26T15:49:00Z">
        <w:r w:rsidR="00313148" w:rsidRPr="003A2F37" w:rsidDel="001F70A5">
          <w:rPr>
            <w:rFonts w:eastAsiaTheme="minorEastAsia"/>
          </w:rPr>
          <w:delText xml:space="preserve"> </w:delText>
        </w:r>
      </w:del>
      <w:r w:rsidR="00313148" w:rsidRPr="003A2F37">
        <w:rPr>
          <w:rFonts w:eastAsiaTheme="minorEastAsia"/>
        </w:rPr>
        <w:t>available tool developed for</w:t>
      </w:r>
      <w:r w:rsidRPr="003A2F37">
        <w:rPr>
          <w:rFonts w:eastAsiaTheme="minorEastAsia"/>
        </w:rPr>
        <w:t xml:space="preserve"> single cell transcriptomic </w:t>
      </w:r>
      <w:del w:id="33" w:author="Hill,Jon (RES Coord) BIP-US-R" w:date="2019-06-26T15:49:00Z">
        <w:r w:rsidRPr="003A2F37" w:rsidDel="001F70A5">
          <w:rPr>
            <w:rFonts w:eastAsiaTheme="minorEastAsia"/>
          </w:rPr>
          <w:delText xml:space="preserve">data </w:delText>
        </w:r>
      </w:del>
      <w:ins w:id="34" w:author="Hill,Jon (RES Coord) BIP-US-R" w:date="2019-06-26T15:49:00Z">
        <w:r w:rsidR="001F70A5">
          <w:rPr>
            <w:rFonts w:eastAsiaTheme="minorEastAsia"/>
          </w:rPr>
          <w:t>analysis</w:t>
        </w:r>
        <w:r w:rsidR="001F70A5" w:rsidRPr="003A2F37">
          <w:rPr>
            <w:rFonts w:eastAsiaTheme="minorEastAsia"/>
          </w:rPr>
          <w:t xml:space="preserve"> </w:t>
        </w:r>
      </w:ins>
      <w:r w:rsidR="000E7FD2" w:rsidRPr="003A2F37">
        <w:rPr>
          <w:rFonts w:eastAsiaTheme="minorEastAsia"/>
        </w:rPr>
        <w:t xml:space="preserve">which enables computational and experimental biologists </w:t>
      </w:r>
      <w:r w:rsidRPr="003A2F37">
        <w:rPr>
          <w:rFonts w:eastAsiaTheme="minorEastAsia"/>
        </w:rPr>
        <w:t>to</w:t>
      </w:r>
      <w:r w:rsidR="000E7FD2" w:rsidRPr="003A2F37">
        <w:rPr>
          <w:rFonts w:eastAsiaTheme="minorEastAsia"/>
        </w:rPr>
        <w:t xml:space="preserve"> collaboratively</w:t>
      </w:r>
      <w:r w:rsidRPr="003A2F37">
        <w:rPr>
          <w:rFonts w:eastAsiaTheme="minorEastAsia"/>
        </w:rPr>
        <w:t xml:space="preserve"> explore, annotate, and share</w:t>
      </w:r>
      <w:r w:rsidR="000E7FD2" w:rsidRPr="003A2F37">
        <w:rPr>
          <w:rFonts w:eastAsiaTheme="minorEastAsia"/>
        </w:rPr>
        <w:t xml:space="preserve"> r</w:t>
      </w:r>
      <w:r w:rsidR="00F040F2" w:rsidRPr="003A2F37">
        <w:rPr>
          <w:rFonts w:eastAsiaTheme="minorEastAsia"/>
        </w:rPr>
        <w:t>esults</w:t>
      </w:r>
      <w:r w:rsidR="000E7FD2" w:rsidRPr="003A2F37">
        <w:rPr>
          <w:rFonts w:eastAsiaTheme="minorEastAsia"/>
        </w:rPr>
        <w:t xml:space="preserve"> in a</w:t>
      </w:r>
      <w:r w:rsidR="008D7B5B" w:rsidRPr="003A2F37">
        <w:rPr>
          <w:rFonts w:eastAsiaTheme="minorEastAsia"/>
        </w:rPr>
        <w:t xml:space="preserve"> flexible</w:t>
      </w:r>
      <w:r w:rsidR="000E7FD2" w:rsidRPr="003A2F37">
        <w:rPr>
          <w:rFonts w:eastAsiaTheme="minorEastAsia"/>
        </w:rPr>
        <w:t xml:space="preserve"> </w:t>
      </w:r>
      <w:del w:id="35" w:author="Hill,Jon (RES Coord) BIP-US-R" w:date="2019-06-26T15:50:00Z">
        <w:r w:rsidR="000E7FD2" w:rsidRPr="003A2F37" w:rsidDel="001F70A5">
          <w:rPr>
            <w:rFonts w:eastAsiaTheme="minorEastAsia"/>
          </w:rPr>
          <w:delText>user friendly</w:delText>
        </w:r>
        <w:r w:rsidR="008D7B5B" w:rsidRPr="003A2F37" w:rsidDel="001F70A5">
          <w:rPr>
            <w:rFonts w:eastAsiaTheme="minorEastAsia"/>
          </w:rPr>
          <w:delText xml:space="preserve"> and visually appealing</w:delText>
        </w:r>
        <w:r w:rsidR="000E7FD2" w:rsidRPr="003A2F37" w:rsidDel="001F70A5">
          <w:rPr>
            <w:rFonts w:eastAsiaTheme="minorEastAsia"/>
          </w:rPr>
          <w:delText xml:space="preserve"> </w:delText>
        </w:r>
      </w:del>
      <w:r w:rsidR="000E7FD2" w:rsidRPr="003A2F37">
        <w:rPr>
          <w:rFonts w:eastAsiaTheme="minorEastAsia"/>
        </w:rPr>
        <w:t xml:space="preserve">software </w:t>
      </w:r>
      <w:r w:rsidR="000E7FD2" w:rsidRPr="004E2189">
        <w:rPr>
          <w:rFonts w:eastAsiaTheme="minorEastAsia"/>
        </w:rPr>
        <w:t>environment</w:t>
      </w:r>
      <w:r w:rsidR="00F040F2" w:rsidRPr="004E2189">
        <w:rPr>
          <w:rFonts w:eastAsiaTheme="minorEastAsia"/>
        </w:rPr>
        <w:t xml:space="preserve"> which</w:t>
      </w:r>
      <w:r w:rsidR="00F040F2" w:rsidRPr="003A2F37">
        <w:rPr>
          <w:rFonts w:eastAsiaTheme="minorEastAsia"/>
        </w:rPr>
        <w:t xml:space="preserve"> intuitively promotes</w:t>
      </w:r>
      <w:r w:rsidR="008D7B5B" w:rsidRPr="003A2F37">
        <w:rPr>
          <w:rFonts w:eastAsiaTheme="minorEastAsia"/>
        </w:rPr>
        <w:t xml:space="preserve"> </w:t>
      </w:r>
      <w:commentRangeStart w:id="36"/>
      <w:r w:rsidR="008D7B5B" w:rsidRPr="003A2F37">
        <w:rPr>
          <w:rFonts w:eastAsiaTheme="minorEastAsia"/>
        </w:rPr>
        <w:t>innovation</w:t>
      </w:r>
      <w:commentRangeEnd w:id="36"/>
      <w:r w:rsidR="001F70A5">
        <w:rPr>
          <w:rStyle w:val="CommentReference"/>
          <w:rFonts w:asciiTheme="minorHAnsi" w:eastAsiaTheme="minorEastAsia" w:hAnsiTheme="minorHAnsi" w:cstheme="minorBidi"/>
        </w:rPr>
        <w:commentReference w:id="36"/>
      </w:r>
      <w:r w:rsidR="008D7B5B" w:rsidRPr="003A2F37">
        <w:rPr>
          <w:rFonts w:eastAsiaTheme="minorEastAsia"/>
        </w:rPr>
        <w:t>.</w:t>
      </w:r>
    </w:p>
    <w:p w:rsidR="008461C2" w:rsidRPr="003A2F37" w:rsidRDefault="008461C2" w:rsidP="003A2F37">
      <w:pPr>
        <w:pStyle w:val="Heading3"/>
        <w:shd w:val="clear" w:color="auto" w:fill="FFFFFF"/>
        <w:spacing w:before="0" w:after="168" w:line="480" w:lineRule="auto"/>
        <w:ind w:firstLine="720"/>
        <w:rPr>
          <w:rFonts w:ascii="Times New Roman" w:hAnsi="Times New Roman" w:cs="Times New Roman"/>
          <w:color w:val="1B3051"/>
          <w:sz w:val="24"/>
          <w:szCs w:val="24"/>
        </w:rPr>
      </w:pPr>
      <w:r w:rsidRPr="003A2F37">
        <w:rPr>
          <w:rStyle w:val="Strong"/>
          <w:rFonts w:ascii="Times New Roman" w:hAnsi="Times New Roman" w:cs="Times New Roman"/>
          <w:b/>
          <w:bCs/>
          <w:color w:val="1B3051"/>
          <w:sz w:val="24"/>
          <w:szCs w:val="24"/>
        </w:rPr>
        <w:t>Keywords</w:t>
      </w:r>
      <w:r w:rsidR="003A2F37">
        <w:rPr>
          <w:rStyle w:val="Strong"/>
          <w:rFonts w:ascii="Times New Roman" w:hAnsi="Times New Roman" w:cs="Times New Roman"/>
          <w:b/>
          <w:bCs/>
          <w:color w:val="1B3051"/>
          <w:sz w:val="24"/>
          <w:szCs w:val="24"/>
        </w:rPr>
        <w:t xml:space="preserve">: </w:t>
      </w:r>
      <w:r w:rsidRPr="003A2F37">
        <w:rPr>
          <w:rFonts w:ascii="Times New Roman" w:hAnsi="Times New Roman" w:cs="Times New Roman"/>
          <w:color w:val="1B3051"/>
          <w:sz w:val="24"/>
          <w:szCs w:val="24"/>
        </w:rPr>
        <w:t>Single Cell</w:t>
      </w:r>
      <w:r w:rsidR="00D27471">
        <w:rPr>
          <w:rFonts w:ascii="Times New Roman" w:hAnsi="Times New Roman" w:cs="Times New Roman"/>
          <w:color w:val="1B3051"/>
          <w:sz w:val="24"/>
          <w:szCs w:val="24"/>
        </w:rPr>
        <w:t>, RNA-</w:t>
      </w:r>
      <w:proofErr w:type="spellStart"/>
      <w:r w:rsidR="00D27471">
        <w:rPr>
          <w:rFonts w:ascii="Times New Roman" w:hAnsi="Times New Roman" w:cs="Times New Roman"/>
          <w:color w:val="1B3051"/>
          <w:sz w:val="24"/>
          <w:szCs w:val="24"/>
        </w:rPr>
        <w:t>Seq</w:t>
      </w:r>
      <w:proofErr w:type="spellEnd"/>
      <w:r w:rsidR="00D27471">
        <w:rPr>
          <w:rFonts w:ascii="Times New Roman" w:hAnsi="Times New Roman" w:cs="Times New Roman"/>
          <w:color w:val="1B3051"/>
          <w:sz w:val="24"/>
          <w:szCs w:val="24"/>
        </w:rPr>
        <w:t xml:space="preserve">, Pipeline, </w:t>
      </w:r>
      <w:proofErr w:type="spellStart"/>
      <w:ins w:id="37" w:author="Hill,Jon (RES Coord) BIP-US-R" w:date="2019-06-26T15:50:00Z">
        <w:r w:rsidR="001F70A5">
          <w:rPr>
            <w:rFonts w:ascii="Times New Roman" w:hAnsi="Times New Roman" w:cs="Times New Roman"/>
            <w:color w:val="1B3051"/>
            <w:sz w:val="24"/>
            <w:szCs w:val="24"/>
          </w:rPr>
          <w:t>Transcriptomics</w:t>
        </w:r>
        <w:proofErr w:type="gramStart"/>
        <w:r w:rsidR="001F70A5">
          <w:rPr>
            <w:rFonts w:ascii="Times New Roman" w:hAnsi="Times New Roman" w:cs="Times New Roman"/>
            <w:color w:val="1B3051"/>
            <w:sz w:val="24"/>
            <w:szCs w:val="24"/>
          </w:rPr>
          <w:t>,</w:t>
        </w:r>
      </w:ins>
      <w:r w:rsidR="00D27471">
        <w:rPr>
          <w:rFonts w:ascii="Times New Roman" w:hAnsi="Times New Roman" w:cs="Times New Roman"/>
          <w:color w:val="1B3051"/>
          <w:sz w:val="24"/>
          <w:szCs w:val="24"/>
        </w:rPr>
        <w:t>Visualization</w:t>
      </w:r>
      <w:proofErr w:type="spellEnd"/>
      <w:proofErr w:type="gramEnd"/>
      <w:r w:rsidR="00D27471">
        <w:rPr>
          <w:rFonts w:ascii="Times New Roman" w:hAnsi="Times New Roman" w:cs="Times New Roman"/>
          <w:color w:val="1B3051"/>
          <w:sz w:val="24"/>
          <w:szCs w:val="24"/>
        </w:rPr>
        <w:t>, Django, D3, Python</w:t>
      </w:r>
    </w:p>
    <w:p w:rsidR="004D0904" w:rsidRPr="003A2F37" w:rsidRDefault="00613A28" w:rsidP="003A2F37">
      <w:pPr>
        <w:pStyle w:val="Heading3"/>
        <w:shd w:val="clear" w:color="auto" w:fill="FFFFFF"/>
        <w:spacing w:before="0" w:after="168" w:line="480" w:lineRule="auto"/>
        <w:ind w:firstLine="720"/>
        <w:rPr>
          <w:rFonts w:ascii="Times New Roman" w:hAnsi="Times New Roman" w:cs="Times New Roman"/>
          <w:color w:val="1B3051"/>
          <w:sz w:val="24"/>
          <w:szCs w:val="24"/>
        </w:rPr>
      </w:pPr>
      <w:r w:rsidRPr="003A2F37">
        <w:rPr>
          <w:rFonts w:ascii="Times New Roman" w:hAnsi="Times New Roman" w:cs="Times New Roman"/>
          <w:color w:val="1B3051"/>
          <w:sz w:val="24"/>
          <w:szCs w:val="24"/>
        </w:rPr>
        <w:t xml:space="preserve">Background </w:t>
      </w:r>
    </w:p>
    <w:p w:rsidR="00C11912" w:rsidRPr="003A2F37" w:rsidRDefault="004D0904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The rapidly evolv</w:t>
      </w:r>
      <w:r w:rsidR="000E7FD2" w:rsidRPr="003A2F37">
        <w:rPr>
          <w:rFonts w:ascii="Times New Roman" w:hAnsi="Times New Roman" w:cs="Times New Roman"/>
          <w:sz w:val="24"/>
          <w:szCs w:val="24"/>
        </w:rPr>
        <w:t>ing</w:t>
      </w:r>
      <w:r w:rsidRPr="003A2F37">
        <w:rPr>
          <w:rFonts w:ascii="Times New Roman" w:hAnsi="Times New Roman" w:cs="Times New Roman"/>
          <w:sz w:val="24"/>
          <w:szCs w:val="24"/>
        </w:rPr>
        <w:t xml:space="preserve"> single cell sequencing technologies</w:t>
      </w:r>
      <w:r w:rsidR="000E7FD2" w:rsidRPr="003A2F37">
        <w:rPr>
          <w:rFonts w:ascii="Times New Roman" w:hAnsi="Times New Roman" w:cs="Times New Roman"/>
          <w:sz w:val="24"/>
          <w:szCs w:val="24"/>
        </w:rPr>
        <w:t xml:space="preserve"> are</w:t>
      </w:r>
      <w:r w:rsidR="009C758A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067934" w:rsidRPr="003A2F37">
        <w:rPr>
          <w:rFonts w:ascii="Times New Roman" w:hAnsi="Times New Roman" w:cs="Times New Roman"/>
          <w:sz w:val="24"/>
          <w:szCs w:val="24"/>
        </w:rPr>
        <w:t>enabling researchers</w:t>
      </w:r>
      <w:r w:rsidR="00F22B80" w:rsidRPr="003A2F37">
        <w:rPr>
          <w:rFonts w:ascii="Times New Roman" w:hAnsi="Times New Roman" w:cs="Times New Roman"/>
          <w:sz w:val="24"/>
          <w:szCs w:val="24"/>
        </w:rPr>
        <w:t xml:space="preserve"> to generate </w:t>
      </w:r>
      <w:ins w:id="38" w:author="Hill,Jon (RES Coord) BIP-US-R" w:date="2019-06-26T15:52:00Z">
        <w:r w:rsidR="001F70A5">
          <w:rPr>
            <w:rFonts w:ascii="Times New Roman" w:hAnsi="Times New Roman" w:cs="Times New Roman"/>
            <w:sz w:val="24"/>
            <w:szCs w:val="24"/>
          </w:rPr>
          <w:t xml:space="preserve">data that has the potential to lead to unprecedented biological </w:t>
        </w:r>
        <w:del w:id="39" w:author="Feng,Di (RES) BIP-US-R" w:date="2019-07-07T17:09:00Z">
          <w:r w:rsidR="001F70A5" w:rsidDel="004E2189">
            <w:rPr>
              <w:rFonts w:ascii="Times New Roman" w:hAnsi="Times New Roman" w:cs="Times New Roman"/>
              <w:sz w:val="24"/>
              <w:szCs w:val="24"/>
            </w:rPr>
            <w:delText>instight</w:delText>
          </w:r>
        </w:del>
      </w:ins>
      <w:ins w:id="40" w:author="Feng,Di (RES) BIP-US-R" w:date="2019-07-07T17:09:00Z">
        <w:r w:rsidR="004E2189">
          <w:rPr>
            <w:rFonts w:ascii="Times New Roman" w:hAnsi="Times New Roman" w:cs="Times New Roman"/>
            <w:sz w:val="24"/>
            <w:szCs w:val="24"/>
          </w:rPr>
          <w:t>insight</w:t>
        </w:r>
      </w:ins>
      <w:ins w:id="41" w:author="Hill,Jon (RES Coord) BIP-US-R" w:date="2019-06-26T15:52:00Z">
        <w:r w:rsidR="001F70A5">
          <w:rPr>
            <w:rFonts w:ascii="Times New Roman" w:hAnsi="Times New Roman" w:cs="Times New Roman"/>
            <w:sz w:val="24"/>
            <w:szCs w:val="24"/>
          </w:rPr>
          <w:t xml:space="preserve">, at the cost </w:t>
        </w:r>
        <w:r w:rsidR="001F70A5">
          <w:rPr>
            <w:rFonts w:ascii="Times New Roman" w:hAnsi="Times New Roman" w:cs="Times New Roman"/>
            <w:sz w:val="24"/>
            <w:szCs w:val="24"/>
          </w:rPr>
          <w:lastRenderedPageBreak/>
          <w:t>of greater complexity of analysis</w:t>
        </w:r>
      </w:ins>
      <w:del w:id="42" w:author="Hill,Jon (RES Coord) BIP-US-R" w:date="2019-06-26T15:52:00Z">
        <w:r w:rsidRPr="003A2F37" w:rsidDel="001F70A5">
          <w:rPr>
            <w:rFonts w:ascii="Times New Roman" w:hAnsi="Times New Roman" w:cs="Times New Roman"/>
            <w:sz w:val="24"/>
            <w:szCs w:val="24"/>
          </w:rPr>
          <w:delText>more</w:delText>
        </w:r>
        <w:r w:rsidR="009C758A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high dimensional</w:delText>
        </w:r>
        <w:r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data with great complexity</w:delText>
        </w:r>
      </w:del>
      <w:r w:rsidRPr="003A2F37">
        <w:rPr>
          <w:rFonts w:ascii="Times New Roman" w:hAnsi="Times New Roman" w:cs="Times New Roman"/>
          <w:sz w:val="24"/>
          <w:szCs w:val="24"/>
        </w:rPr>
        <w:t>.</w:t>
      </w:r>
      <w:r w:rsidR="001707B2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3B2134" w:rsidRPr="003A2F37">
        <w:rPr>
          <w:rFonts w:ascii="Times New Roman" w:hAnsi="Times New Roman" w:cs="Times New Roman"/>
          <w:sz w:val="24"/>
          <w:szCs w:val="24"/>
        </w:rPr>
        <w:t>O</w:t>
      </w:r>
      <w:r w:rsidR="001707B2" w:rsidRPr="003A2F37">
        <w:rPr>
          <w:rFonts w:ascii="Times New Roman" w:hAnsi="Times New Roman" w:cs="Times New Roman"/>
          <w:sz w:val="24"/>
          <w:szCs w:val="24"/>
        </w:rPr>
        <w:t>pen-source, point-and-click, web-based interfaces</w:t>
      </w:r>
      <w:r w:rsidR="003B2134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067934" w:rsidRPr="003A2F37">
        <w:rPr>
          <w:rFonts w:ascii="Times New Roman" w:hAnsi="Times New Roman" w:cs="Times New Roman"/>
          <w:sz w:val="24"/>
          <w:szCs w:val="24"/>
        </w:rPr>
        <w:t>have become</w:t>
      </w:r>
      <w:r w:rsidR="003B2134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F22B80" w:rsidRPr="003A2F37">
        <w:rPr>
          <w:rFonts w:ascii="Times New Roman" w:hAnsi="Times New Roman" w:cs="Times New Roman"/>
          <w:sz w:val="24"/>
          <w:szCs w:val="24"/>
        </w:rPr>
        <w:t xml:space="preserve">a </w:t>
      </w:r>
      <w:r w:rsidR="003B2134" w:rsidRPr="003A2F37">
        <w:rPr>
          <w:rFonts w:ascii="Times New Roman" w:hAnsi="Times New Roman" w:cs="Times New Roman"/>
          <w:sz w:val="24"/>
          <w:szCs w:val="24"/>
        </w:rPr>
        <w:t>popular choice</w:t>
      </w:r>
      <w:r w:rsidR="00C24808" w:rsidRPr="003A2F37">
        <w:rPr>
          <w:rFonts w:ascii="Times New Roman" w:hAnsi="Times New Roman" w:cs="Times New Roman"/>
          <w:sz w:val="24"/>
          <w:szCs w:val="24"/>
        </w:rPr>
        <w:t xml:space="preserve"> to share the </w:t>
      </w:r>
      <w:r w:rsidR="00F22B80" w:rsidRPr="003A2F37">
        <w:rPr>
          <w:rFonts w:ascii="Times New Roman" w:hAnsi="Times New Roman" w:cs="Times New Roman"/>
          <w:sz w:val="24"/>
          <w:szCs w:val="24"/>
        </w:rPr>
        <w:t xml:space="preserve">analytic </w:t>
      </w:r>
      <w:r w:rsidR="00C24808" w:rsidRPr="003A2F37">
        <w:rPr>
          <w:rFonts w:ascii="Times New Roman" w:hAnsi="Times New Roman" w:cs="Times New Roman"/>
          <w:sz w:val="24"/>
          <w:szCs w:val="24"/>
        </w:rPr>
        <w:t xml:space="preserve">results of single cell </w:t>
      </w:r>
      <w:r w:rsidR="00C52968" w:rsidRPr="003A2F37">
        <w:rPr>
          <w:rFonts w:ascii="Times New Roman" w:hAnsi="Times New Roman" w:cs="Times New Roman"/>
          <w:sz w:val="24"/>
          <w:szCs w:val="24"/>
        </w:rPr>
        <w:t>experiment</w:t>
      </w:r>
      <w:ins w:id="43" w:author="Hill,Jon (RES Coord) BIP-US-R" w:date="2019-06-26T15:52:00Z">
        <w:r w:rsidR="001F70A5">
          <w:rPr>
            <w:rFonts w:ascii="Times New Roman" w:hAnsi="Times New Roman" w:cs="Times New Roman"/>
            <w:sz w:val="24"/>
            <w:szCs w:val="24"/>
          </w:rPr>
          <w:t>s</w:t>
        </w:r>
      </w:ins>
      <w:r w:rsidR="00C52968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EA3840" w:rsidRPr="003A2F3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PEVuZE5vdGU+PENpdGU+PEF1dGhvcj5IYXk8L0F1dGhvcj48WWVhcj4yMDE4PC9ZZWFyPjxSZWNO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</w:fldData>
        </w:fldChar>
      </w:r>
      <w:r w:rsidR="00EA3840" w:rsidRPr="003A2F3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EA3840" w:rsidRPr="003A2F3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PEVuZE5vdGU+PENpdGU+PEF1dGhvcj5IYXk8L0F1dGhvcj48WWVhcj4yMDE4PC9ZZWFyPjxSZWNO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</w:fldData>
        </w:fldChar>
      </w:r>
      <w:r w:rsidR="00EA3840" w:rsidRPr="003A2F3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EA3840" w:rsidRPr="003A2F37">
        <w:rPr>
          <w:rFonts w:ascii="Times New Roman" w:hAnsi="Times New Roman" w:cs="Times New Roman"/>
          <w:sz w:val="24"/>
          <w:szCs w:val="24"/>
        </w:rPr>
      </w:r>
      <w:r w:rsidR="00EA3840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EA3840" w:rsidRPr="003A2F37">
        <w:rPr>
          <w:rFonts w:ascii="Times New Roman" w:hAnsi="Times New Roman" w:cs="Times New Roman"/>
          <w:sz w:val="24"/>
          <w:szCs w:val="24"/>
        </w:rPr>
      </w:r>
      <w:r w:rsidR="00EA3840" w:rsidRPr="003A2F37">
        <w:rPr>
          <w:rFonts w:ascii="Times New Roman" w:hAnsi="Times New Roman" w:cs="Times New Roman"/>
          <w:sz w:val="24"/>
          <w:szCs w:val="24"/>
        </w:rPr>
        <w:fldChar w:fldCharType="separate"/>
      </w:r>
      <w:r w:rsidR="00EA3840" w:rsidRPr="003A2F37">
        <w:rPr>
          <w:rFonts w:ascii="Times New Roman" w:hAnsi="Times New Roman" w:cs="Times New Roman"/>
          <w:noProof/>
          <w:sz w:val="24"/>
          <w:szCs w:val="24"/>
        </w:rPr>
        <w:t>(Hay, Ferchen, Chetal, Grimes, &amp; Salomonis, 2018)</w:t>
      </w:r>
      <w:r w:rsidR="00EA3840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C24808" w:rsidRPr="003A2F37">
        <w:rPr>
          <w:rFonts w:ascii="Times New Roman" w:hAnsi="Times New Roman" w:cs="Times New Roman"/>
          <w:sz w:val="24"/>
          <w:szCs w:val="24"/>
        </w:rPr>
        <w:t>. More a</w:t>
      </w:r>
      <w:r w:rsidRPr="003A2F37">
        <w:rPr>
          <w:rFonts w:ascii="Times New Roman" w:hAnsi="Times New Roman" w:cs="Times New Roman"/>
          <w:sz w:val="24"/>
          <w:szCs w:val="24"/>
        </w:rPr>
        <w:t xml:space="preserve">uthors </w:t>
      </w:r>
      <w:r w:rsidR="000B004F" w:rsidRPr="003A2F37">
        <w:rPr>
          <w:rFonts w:ascii="Times New Roman" w:hAnsi="Times New Roman" w:cs="Times New Roman"/>
          <w:sz w:val="24"/>
          <w:szCs w:val="24"/>
        </w:rPr>
        <w:t xml:space="preserve">now </w:t>
      </w:r>
      <w:r w:rsidRPr="003A2F37">
        <w:rPr>
          <w:rFonts w:ascii="Times New Roman" w:hAnsi="Times New Roman" w:cs="Times New Roman"/>
          <w:sz w:val="24"/>
          <w:szCs w:val="24"/>
        </w:rPr>
        <w:t xml:space="preserve">provide </w:t>
      </w:r>
      <w:proofErr w:type="spellStart"/>
      <w:r w:rsidRPr="003A2F37">
        <w:rPr>
          <w:rFonts w:ascii="Times New Roman" w:hAnsi="Times New Roman" w:cs="Times New Roman"/>
          <w:sz w:val="24"/>
          <w:szCs w:val="24"/>
        </w:rPr>
        <w:t>Rshiny</w:t>
      </w:r>
      <w:proofErr w:type="spellEnd"/>
      <w:r w:rsidRPr="003A2F37">
        <w:rPr>
          <w:rFonts w:ascii="Times New Roman" w:hAnsi="Times New Roman" w:cs="Times New Roman"/>
          <w:sz w:val="24"/>
          <w:szCs w:val="24"/>
        </w:rPr>
        <w:t xml:space="preserve"> apps as a solution to share </w:t>
      </w:r>
      <w:r w:rsidR="000B004F" w:rsidRPr="003A2F37">
        <w:rPr>
          <w:rFonts w:ascii="Times New Roman" w:hAnsi="Times New Roman" w:cs="Times New Roman"/>
          <w:sz w:val="24"/>
          <w:szCs w:val="24"/>
        </w:rPr>
        <w:t>results</w:t>
      </w:r>
      <w:r w:rsidR="00CD64BB" w:rsidRPr="003A2F37">
        <w:rPr>
          <w:rFonts w:ascii="Times New Roman" w:hAnsi="Times New Roman" w:cs="Times New Roman"/>
          <w:sz w:val="24"/>
          <w:szCs w:val="24"/>
        </w:rPr>
        <w:t xml:space="preserve"> from specific studies or collections</w:t>
      </w:r>
      <w:r w:rsidR="00C24808" w:rsidRPr="003A2F37">
        <w:rPr>
          <w:rFonts w:ascii="Times New Roman" w:hAnsi="Times New Roman" w:cs="Times New Roman"/>
          <w:sz w:val="24"/>
          <w:szCs w:val="24"/>
        </w:rPr>
        <w:t xml:space="preserve">. </w:t>
      </w:r>
      <w:r w:rsidR="00674280" w:rsidRPr="003A2F37">
        <w:rPr>
          <w:rFonts w:ascii="Times New Roman" w:hAnsi="Times New Roman" w:cs="Times New Roman"/>
          <w:sz w:val="24"/>
          <w:szCs w:val="24"/>
        </w:rPr>
        <w:t xml:space="preserve">Other software such as </w:t>
      </w:r>
      <w:proofErr w:type="spellStart"/>
      <w:r w:rsidR="00674280" w:rsidRPr="003A2F37">
        <w:rPr>
          <w:rFonts w:ascii="Times New Roman" w:hAnsi="Times New Roman" w:cs="Times New Roman"/>
          <w:sz w:val="24"/>
          <w:szCs w:val="24"/>
        </w:rPr>
        <w:t>iS-CellR</w:t>
      </w:r>
      <w:proofErr w:type="spellEnd"/>
      <w:r w:rsidR="007168AF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begin"/>
      </w:r>
      <w:r w:rsidR="0043253E" w:rsidRPr="003A2F3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&lt;EndNote&gt;&lt;Cite&gt;&lt;Author&gt;Patel&lt;/Author&gt;&lt;Year&gt;2018&lt;/Year&gt;&lt;RecNum&gt;3&lt;/RecNum&gt;&lt;DisplayText&gt;(Patel, 2018)&lt;/DisplayText&gt;&lt;record&gt;&lt;rec-number&gt;3&lt;/rec-number&gt;&lt;foreign-keys&gt;&lt;key app="EN" db-id="2ftt592x9dprv6essv75svda2z50awwdwd5d" timestamp="1551802624"&gt;3&lt;/key&gt;&lt;/foreign-keys&gt;&lt;ref-type name="Journal Article"&gt;17&lt;/ref-type&gt;&lt;contributors&gt;&lt;authors&gt;&lt;author&gt;Patel, M. V.&lt;/author&gt;&lt;/authors&gt;&lt;/contributors&gt;&lt;auth-address&gt;Immunocore Ltd, Abingdon, Oxfordshire, UK.&lt;/auth-address&gt;&lt;titles&gt;&lt;title&gt;iS-CellR: a user-friendly tool for analyzing and visualizing single-cell RNA sequencing data&lt;/title&gt;&lt;secondary-title&gt;Bioinformatics&lt;/secondary-title&gt;&lt;/titles&gt;&lt;periodical&gt;&lt;full-title&gt;Bioinformatics&lt;/full-title&gt;&lt;/periodical&gt;&lt;pages&gt;4305-4306&lt;/pages&gt;&lt;volume&gt;34&lt;/volume&gt;&lt;number&gt;24&lt;/number&gt;&lt;edition&gt;2018/07/10&lt;/edition&gt;&lt;dates&gt;&lt;year&gt;2018&lt;/year&gt;&lt;pub-dates&gt;&lt;date&gt;Dec 15&lt;/date&gt;&lt;/pub-dates&gt;&lt;/dates&gt;&lt;isbn&gt;1367-4811 (Electronic)&amp;#xD;1367-4803 (Linking)&lt;/isbn&gt;&lt;accession-num&gt;29982379&lt;/accession-num&gt;&lt;urls&gt;&lt;related-urls&gt;&lt;url&gt;https://www.ncbi.nlm.nih.gov/pubmed/29982379&lt;/url&gt;&lt;/related-urls&gt;&lt;/urls&gt;&lt;custom2&gt;PMC6289135&lt;/custom2&gt;&lt;electronic-resource-num&gt;10.1093/bioinformatics/bty517&lt;/electronic-resource-num&gt;&lt;/record&gt;&lt;/Cite&gt;&lt;/EndNote&gt;</w:instrTex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separate"/>
      </w:r>
      <w:r w:rsidR="0043253E" w:rsidRPr="003A2F37">
        <w:rPr>
          <w:rFonts w:ascii="Times New Roman" w:hAnsi="Times New Roman" w:cs="Times New Roman"/>
          <w:noProof/>
          <w:sz w:val="24"/>
          <w:szCs w:val="24"/>
        </w:rPr>
        <w:t>(Patel, 2018)</w: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A13439" w:rsidRPr="003A2F37">
        <w:rPr>
          <w:rFonts w:ascii="Times New Roman" w:hAnsi="Times New Roman" w:cs="Times New Roman"/>
          <w:sz w:val="24"/>
          <w:szCs w:val="24"/>
        </w:rPr>
        <w:t xml:space="preserve"> and ASAP</w:t>
      </w:r>
      <w:r w:rsidR="007168AF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A13439" w:rsidRPr="003A2F37">
        <w:rPr>
          <w:rFonts w:ascii="Times New Roman" w:hAnsi="Times New Roman" w:cs="Times New Roman"/>
          <w:sz w:val="24"/>
          <w:szCs w:val="24"/>
        </w:rPr>
        <w:fldChar w:fldCharType="begin"/>
      </w:r>
      <w:r w:rsidR="00A13439" w:rsidRPr="003A2F3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&lt;EndNote&gt;&lt;Cite&gt;&lt;Author&gt;Gardeux&lt;/Author&gt;&lt;Year&gt;2017&lt;/Year&gt;&lt;RecNum&gt;1&lt;/RecNum&gt;&lt;DisplayText&gt;(Gardeux, David, Shajkofci, Schwalie, &amp;amp; Deplancke, 2017)&lt;/DisplayText&gt;&lt;record&gt;&lt;rec-number&gt;1&lt;/rec-number&gt;&lt;foreign-keys&gt;&lt;key app="EN" db-id="2ftt592x9dprv6essv75svda2z50awwdwd5d" timestamp="1551799305"&gt;1&lt;/key&gt;&lt;/foreign-keys&gt;&lt;ref-type name="Journal Article"&gt;17&lt;/ref-type&gt;&lt;contributors&gt;&lt;authors&gt;&lt;author&gt;Gardeux, V.&lt;/author&gt;&lt;author&gt;David, F. P. A.&lt;/author&gt;&lt;author&gt;Shajkofci, A.&lt;/author&gt;&lt;author&gt;Schwalie, P. C.&lt;/author&gt;&lt;author&gt;Deplancke, B.&lt;/author&gt;&lt;/authors&gt;&lt;/contributors&gt;&lt;auth-address&gt;Institute of Bioengineering, School of Life Sciences, Ecole Polytechnique Federale de Lausanne (EPFL), Lausanne CH-1015, Switzerland.&amp;#xD;Swiss Institute of Bioinformatics, Lausanne CH-1015, Switzerland.&amp;#xD;Bioinformatics and Biostatistics Core Facility, EPFL, Lausanne CH-1015, Switzerland.&lt;/auth-address&gt;&lt;titles&gt;&lt;title&gt;ASAP: a web-based platform for the analysis and interactive visualization of single-cell RNA-seq data&lt;/title&gt;&lt;secondary-title&gt;Bioinformatics&lt;/secondary-title&gt;&lt;/titles&gt;&lt;periodical&gt;&lt;full-title&gt;Bioinformatics&lt;/full-title&gt;&lt;/periodical&gt;&lt;pages&gt;3123-3125&lt;/pages&gt;&lt;volume&gt;33&lt;/volume&gt;&lt;number&gt;19&lt;/number&gt;&lt;edition&gt;2017/05/26&lt;/edition&gt;&lt;keywords&gt;&lt;keyword&gt;Algorithms&lt;/keyword&gt;&lt;keyword&gt;Animals&lt;/keyword&gt;&lt;keyword&gt;Computer Graphics&lt;/keyword&gt;&lt;keyword&gt;Gene Expression Profiling/*methods&lt;/keyword&gt;&lt;keyword&gt;Internet&lt;/keyword&gt;&lt;keyword&gt;Mice&lt;/keyword&gt;&lt;keyword&gt;Sequence Analysis, RNA/*methods&lt;/keyword&gt;&lt;keyword&gt;Single-Cell Analysis&lt;/keyword&gt;&lt;keyword&gt;*Software&lt;/keyword&gt;&lt;keyword&gt;Workflow&lt;/keyword&gt;&lt;/keywords&gt;&lt;dates&gt;&lt;year&gt;2017&lt;/year&gt;&lt;pub-dates&gt;&lt;date&gt;Oct 1&lt;/date&gt;&lt;/pub-dates&gt;&lt;/dates&gt;&lt;isbn&gt;1367-4811 (Electronic)&amp;#xD;1367-4803 (Linking)&lt;/isbn&gt;&lt;accession-num&gt;28541377&lt;/accession-num&gt;&lt;urls&gt;&lt;related-urls&gt;&lt;url&gt;https://www.ncbi.nlm.nih.gov/pubmed/28541377&lt;/url&gt;&lt;/related-urls&gt;&lt;/urls&gt;&lt;custom2&gt;PMC5870842&lt;/custom2&gt;&lt;electronic-resource-num&gt;10.1093/bioinformatics/btx337&lt;/electronic-resource-num&gt;&lt;/record&gt;&lt;/Cite&gt;&lt;/EndNote&gt;</w:instrText>
      </w:r>
      <w:r w:rsidR="00A13439" w:rsidRPr="003A2F37">
        <w:rPr>
          <w:rFonts w:ascii="Times New Roman" w:hAnsi="Times New Roman" w:cs="Times New Roman"/>
          <w:sz w:val="24"/>
          <w:szCs w:val="24"/>
        </w:rPr>
        <w:fldChar w:fldCharType="separate"/>
      </w:r>
      <w:r w:rsidR="00A13439" w:rsidRPr="003A2F37">
        <w:rPr>
          <w:rFonts w:ascii="Times New Roman" w:hAnsi="Times New Roman" w:cs="Times New Roman"/>
          <w:noProof/>
          <w:sz w:val="24"/>
          <w:szCs w:val="24"/>
        </w:rPr>
        <w:t>(Gardeux, David, Shajkofci, Schwalie, &amp; Deplancke, 2017)</w:t>
      </w:r>
      <w:r w:rsidR="00A13439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674280" w:rsidRPr="003A2F37">
        <w:rPr>
          <w:rFonts w:ascii="Times New Roman" w:hAnsi="Times New Roman" w:cs="Times New Roman"/>
          <w:sz w:val="24"/>
          <w:szCs w:val="24"/>
        </w:rPr>
        <w:t xml:space="preserve"> provide</w:t>
      </w:r>
      <w:del w:id="44" w:author="Feng,Di (RES) BIP-US-R" w:date="2019-07-07T17:09:00Z">
        <w:r w:rsidR="00674280" w:rsidRPr="003A2F37" w:rsidDel="004E2189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="00674280" w:rsidRPr="003A2F37">
        <w:rPr>
          <w:rFonts w:ascii="Times New Roman" w:hAnsi="Times New Roman" w:cs="Times New Roman"/>
          <w:sz w:val="24"/>
          <w:szCs w:val="24"/>
        </w:rPr>
        <w:t xml:space="preserve"> graphic interface for non R programmer</w:t>
      </w:r>
      <w:ins w:id="45" w:author="Hill,Jon (RES Coord) BIP-US-R" w:date="2019-06-26T15:53:00Z">
        <w:r w:rsidR="001F70A5">
          <w:rPr>
            <w:rFonts w:ascii="Times New Roman" w:hAnsi="Times New Roman" w:cs="Times New Roman"/>
            <w:sz w:val="24"/>
            <w:szCs w:val="24"/>
          </w:rPr>
          <w:t>s</w:t>
        </w:r>
      </w:ins>
      <w:r w:rsidR="00674280" w:rsidRPr="003A2F37">
        <w:rPr>
          <w:rFonts w:ascii="Times New Roman" w:hAnsi="Times New Roman" w:cs="Times New Roman"/>
          <w:sz w:val="24"/>
          <w:szCs w:val="24"/>
        </w:rPr>
        <w:t xml:space="preserve"> to use </w:t>
      </w:r>
      <w:r w:rsidR="001170BB" w:rsidRPr="003A2F37">
        <w:rPr>
          <w:rFonts w:ascii="Times New Roman" w:hAnsi="Times New Roman" w:cs="Times New Roman"/>
          <w:sz w:val="24"/>
          <w:szCs w:val="24"/>
        </w:rPr>
        <w:t xml:space="preserve">specific </w:t>
      </w:r>
      <w:r w:rsidR="00674280" w:rsidRPr="003A2F37">
        <w:rPr>
          <w:rFonts w:ascii="Times New Roman" w:hAnsi="Times New Roman" w:cs="Times New Roman"/>
          <w:sz w:val="24"/>
          <w:szCs w:val="24"/>
        </w:rPr>
        <w:t>R packages</w:t>
      </w:r>
      <w:r w:rsidR="001170BB" w:rsidRPr="003A2F37">
        <w:rPr>
          <w:rFonts w:ascii="Times New Roman" w:hAnsi="Times New Roman" w:cs="Times New Roman"/>
          <w:sz w:val="24"/>
          <w:szCs w:val="24"/>
        </w:rPr>
        <w:t xml:space="preserve"> such as Seurat</w: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begin"/>
      </w:r>
      <w:r w:rsidR="0043253E" w:rsidRPr="003A2F3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&lt;EndNote&gt;&lt;Cite&gt;&lt;Author&gt;Butler&lt;/Author&gt;&lt;Year&gt;2018&lt;/Year&gt;&lt;RecNum&gt;10&lt;/RecNum&gt;&lt;DisplayText&gt;(Butler, Hoffman, Smibert, Papalexi, &amp;amp; Satija, 2018)&lt;/DisplayText&gt;&lt;record&gt;&lt;rec-number&gt;10&lt;/rec-number&gt;&lt;foreign-keys&gt;&lt;key app="EN" db-id="2ftt592x9dprv6essv75svda2z50awwdwd5d" timestamp="1551806688"&gt;10&lt;/key&gt;&lt;/foreign-keys&gt;&lt;ref-type name="Journal Article"&gt;17&lt;/ref-type&gt;&lt;contributors&gt;&lt;authors&gt;&lt;author&gt;Butler, A.&lt;/author&gt;&lt;author&gt;Hoffman, P.&lt;/author&gt;&lt;author&gt;Smibert, P.&lt;/author&gt;&lt;author&gt;Papalexi, E.&lt;/author&gt;&lt;author&gt;Satija, R.&lt;/author&gt;&lt;/authors&gt;&lt;/contributors&gt;&lt;auth-address&gt;New York Genome Center, New York, New York, USA.&amp;#xD;Center for Genomics and Systems Biology, New York University, New York, New York, USA.&lt;/auth-address&gt;&lt;titles&gt;&lt;title&gt;Integrating single-cell transcriptomic data across different conditions, technologies, and species&lt;/title&gt;&lt;secondary-title&gt;Nat Biotechnol&lt;/secondary-title&gt;&lt;/titles&gt;&lt;periodical&gt;&lt;full-title&gt;Nat Biotechnol&lt;/full-title&gt;&lt;/periodical&gt;&lt;pages&gt;411-420&lt;/pages&gt;&lt;volume&gt;36&lt;/volume&gt;&lt;number&gt;5&lt;/number&gt;&lt;edition&gt;2018/04/03&lt;/edition&gt;&lt;keywords&gt;&lt;keyword&gt;Animals&lt;/keyword&gt;&lt;keyword&gt;Computers, Molecular&lt;/keyword&gt;&lt;keyword&gt;Data Analysis&lt;/keyword&gt;&lt;keyword&gt;Gene Expression Profiling&lt;/keyword&gt;&lt;keyword&gt;High-Throughput Nucleotide Sequencing/*methods&lt;/keyword&gt;&lt;keyword&gt;Humans&lt;/keyword&gt;&lt;keyword&gt;Leukocytes, Mononuclear/chemistry&lt;/keyword&gt;&lt;keyword&gt;Mice&lt;/keyword&gt;&lt;keyword&gt;Sequence Analysis, RNA/*methods&lt;/keyword&gt;&lt;keyword&gt;Single-Cell Analysis/*methods&lt;/keyword&gt;&lt;keyword&gt;Software&lt;/keyword&gt;&lt;keyword&gt;Transcriptome/*genetics&lt;/keyword&gt;&lt;/keywords&gt;&lt;dates&gt;&lt;year&gt;2018&lt;/year&gt;&lt;pub-dates&gt;&lt;date&gt;Jun&lt;/date&gt;&lt;/pub-dates&gt;&lt;/dates&gt;&lt;isbn&gt;1546-1696 (Electronic)&amp;#xD;1087-0156 (Linking)&lt;/isbn&gt;&lt;accession-num&gt;29608179&lt;/accession-num&gt;&lt;urls&gt;&lt;related-urls&gt;&lt;url&gt;https://www.ncbi.nlm.nih.gov/pubmed/29608179&lt;/url&gt;&lt;/related-urls&gt;&lt;/urls&gt;&lt;electronic-resource-num&gt;10.1038/nbt.4096&lt;/electronic-resource-num&gt;&lt;/record&gt;&lt;/Cite&gt;&lt;/EndNote&gt;</w:instrTex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separate"/>
      </w:r>
      <w:r w:rsidR="0043253E" w:rsidRPr="003A2F37">
        <w:rPr>
          <w:rFonts w:ascii="Times New Roman" w:hAnsi="Times New Roman" w:cs="Times New Roman"/>
          <w:noProof/>
          <w:sz w:val="24"/>
          <w:szCs w:val="24"/>
        </w:rPr>
        <w:t>(Butler, Hoffman, Smibert, Papalexi, &amp; Satija, 2018)</w: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674280" w:rsidRPr="003A2F37">
        <w:rPr>
          <w:rFonts w:ascii="Times New Roman" w:hAnsi="Times New Roman" w:cs="Times New Roman"/>
          <w:sz w:val="24"/>
          <w:szCs w:val="24"/>
        </w:rPr>
        <w:t>.</w:t>
      </w:r>
      <w:r w:rsidR="009C758A" w:rsidRPr="003A2F37">
        <w:rPr>
          <w:rFonts w:ascii="Times New Roman" w:hAnsi="Times New Roman" w:cs="Times New Roman"/>
          <w:sz w:val="24"/>
          <w:szCs w:val="24"/>
        </w:rPr>
        <w:t xml:space="preserve">  However, because of </w:t>
      </w:r>
      <w:del w:id="46" w:author="Feng,Di (RES) BIP-US-R" w:date="2019-07-07T17:09:00Z">
        <w:r w:rsidR="00D70A55" w:rsidRPr="003A2F37" w:rsidDel="004E2189">
          <w:rPr>
            <w:rFonts w:ascii="Times New Roman" w:hAnsi="Times New Roman" w:cs="Times New Roman"/>
            <w:sz w:val="24"/>
            <w:szCs w:val="24"/>
          </w:rPr>
          <w:delText>a continuously</w:delText>
        </w:r>
        <w:r w:rsidR="001170BB" w:rsidRPr="003A2F37" w:rsidDel="004E2189">
          <w:rPr>
            <w:rFonts w:ascii="Times New Roman" w:hAnsi="Times New Roman" w:cs="Times New Roman"/>
            <w:sz w:val="24"/>
            <w:szCs w:val="24"/>
          </w:rPr>
          <w:delText xml:space="preserve"> increas</w:delText>
        </w:r>
        <w:r w:rsidR="009C758A" w:rsidRPr="003A2F37" w:rsidDel="004E2189">
          <w:rPr>
            <w:rFonts w:ascii="Times New Roman" w:hAnsi="Times New Roman" w:cs="Times New Roman"/>
            <w:sz w:val="24"/>
            <w:szCs w:val="24"/>
          </w:rPr>
          <w:delText>ing creation of</w:delText>
        </w:r>
      </w:del>
      <w:ins w:id="47" w:author="Feng,Di (RES) BIP-US-R" w:date="2019-07-07T17:09:00Z">
        <w:r w:rsidR="004E2189">
          <w:rPr>
            <w:rFonts w:ascii="Times New Roman" w:hAnsi="Times New Roman" w:cs="Times New Roman"/>
            <w:sz w:val="24"/>
            <w:szCs w:val="24"/>
          </w:rPr>
          <w:t>a continuous increase in the creation of</w:t>
        </w:r>
      </w:ins>
      <w:r w:rsidR="001170BB" w:rsidRPr="003A2F37">
        <w:rPr>
          <w:rFonts w:ascii="Times New Roman" w:hAnsi="Times New Roman" w:cs="Times New Roman"/>
          <w:sz w:val="24"/>
          <w:szCs w:val="24"/>
        </w:rPr>
        <w:t xml:space="preserve"> experiment types, pipelines and methods</w:t>
      </w:r>
      <w:ins w:id="48" w:author="Hill,Jon (RES Coord) BIP-US-R" w:date="2019-06-26T15:53:00Z">
        <w:r w:rsidR="001F70A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C758A" w:rsidRPr="003A2F37">
        <w:rPr>
          <w:rFonts w:ascii="Times New Roman" w:hAnsi="Times New Roman" w:cs="Times New Roman"/>
          <w:sz w:val="24"/>
          <w:szCs w:val="24"/>
        </w:rPr>
        <w:t xml:space="preserve">it may be considered impossible </w:t>
      </w:r>
      <w:r w:rsidR="001170BB" w:rsidRPr="003A2F37">
        <w:rPr>
          <w:rFonts w:ascii="Times New Roman" w:hAnsi="Times New Roman" w:cs="Times New Roman"/>
          <w:sz w:val="24"/>
          <w:szCs w:val="24"/>
        </w:rPr>
        <w:t xml:space="preserve">to generate </w:t>
      </w:r>
      <w:r w:rsidR="009C758A" w:rsidRPr="003A2F37">
        <w:rPr>
          <w:rFonts w:ascii="Times New Roman" w:hAnsi="Times New Roman" w:cs="Times New Roman"/>
          <w:sz w:val="24"/>
          <w:szCs w:val="24"/>
        </w:rPr>
        <w:t xml:space="preserve">a single </w:t>
      </w:r>
      <w:r w:rsidR="001707B2" w:rsidRPr="003A2F37">
        <w:rPr>
          <w:rFonts w:ascii="Times New Roman" w:hAnsi="Times New Roman" w:cs="Times New Roman"/>
          <w:sz w:val="24"/>
          <w:szCs w:val="24"/>
        </w:rPr>
        <w:t xml:space="preserve">graphic user interface </w:t>
      </w:r>
      <w:r w:rsidR="009C758A" w:rsidRPr="003A2F37">
        <w:rPr>
          <w:rFonts w:ascii="Times New Roman" w:hAnsi="Times New Roman" w:cs="Times New Roman"/>
          <w:sz w:val="24"/>
          <w:szCs w:val="24"/>
        </w:rPr>
        <w:t>(</w:t>
      </w:r>
      <w:r w:rsidR="001170BB" w:rsidRPr="003A2F37">
        <w:rPr>
          <w:rFonts w:ascii="Times New Roman" w:hAnsi="Times New Roman" w:cs="Times New Roman"/>
          <w:sz w:val="24"/>
          <w:szCs w:val="24"/>
        </w:rPr>
        <w:t>GUI</w:t>
      </w:r>
      <w:r w:rsidR="009C758A" w:rsidRPr="003A2F37">
        <w:rPr>
          <w:rFonts w:ascii="Times New Roman" w:hAnsi="Times New Roman" w:cs="Times New Roman"/>
          <w:sz w:val="24"/>
          <w:szCs w:val="24"/>
        </w:rPr>
        <w:t>)</w:t>
      </w:r>
      <w:r w:rsidR="001170BB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49" w:author="Hill,Jon (RES Coord) BIP-US-R" w:date="2019-06-26T15:54:00Z">
        <w:r w:rsidR="001170BB" w:rsidRPr="003A2F37" w:rsidDel="001F70A5">
          <w:rPr>
            <w:rFonts w:ascii="Times New Roman" w:hAnsi="Times New Roman" w:cs="Times New Roman"/>
            <w:sz w:val="24"/>
            <w:szCs w:val="24"/>
          </w:rPr>
          <w:delText>for all existing pipeline and methods</w:delText>
        </w:r>
      </w:del>
      <w:ins w:id="50" w:author="Hill,Jon (RES Coord) BIP-US-R" w:date="2019-06-26T15:54:00Z">
        <w:r w:rsidR="001F70A5">
          <w:rPr>
            <w:rFonts w:ascii="Times New Roman" w:hAnsi="Times New Roman" w:cs="Times New Roman"/>
            <w:sz w:val="24"/>
            <w:szCs w:val="24"/>
          </w:rPr>
          <w:t>that covers a large number of methods without impairing usability</w:t>
        </w:r>
      </w:ins>
      <w:r w:rsidR="00CC10EE" w:rsidRPr="003A2F37">
        <w:rPr>
          <w:rFonts w:ascii="Times New Roman" w:hAnsi="Times New Roman" w:cs="Times New Roman"/>
          <w:sz w:val="24"/>
          <w:szCs w:val="24"/>
        </w:rPr>
        <w:t>.</w:t>
      </w:r>
      <w:r w:rsidR="001170BB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9C758A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1A6AF9" w:rsidRPr="003A2F37">
        <w:rPr>
          <w:rFonts w:ascii="Times New Roman" w:hAnsi="Times New Roman" w:cs="Times New Roman"/>
          <w:sz w:val="24"/>
          <w:szCs w:val="24"/>
        </w:rPr>
        <w:t xml:space="preserve">Many </w:t>
      </w:r>
      <w:r w:rsidR="009C758A" w:rsidRPr="003A2F37">
        <w:rPr>
          <w:rFonts w:ascii="Times New Roman" w:hAnsi="Times New Roman" w:cs="Times New Roman"/>
          <w:sz w:val="24"/>
          <w:szCs w:val="24"/>
        </w:rPr>
        <w:t xml:space="preserve">present </w:t>
      </w:r>
      <w:r w:rsidR="001A6AF9" w:rsidRPr="003A2F37">
        <w:rPr>
          <w:rFonts w:ascii="Times New Roman" w:hAnsi="Times New Roman" w:cs="Times New Roman"/>
          <w:sz w:val="24"/>
          <w:szCs w:val="24"/>
        </w:rPr>
        <w:t>tools are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specialized ‘build to fit’ applications</w:t>
      </w:r>
      <w:ins w:id="51" w:author="Feng,Di (RES) BIP-US-R" w:date="2019-07-07T17:10:00Z">
        <w:r w:rsidR="004E2189">
          <w:rPr>
            <w:rFonts w:ascii="Times New Roman" w:hAnsi="Times New Roman" w:cs="Times New Roman"/>
            <w:sz w:val="24"/>
            <w:szCs w:val="24"/>
          </w:rPr>
          <w:t xml:space="preserve"> which</w:t>
        </w:r>
      </w:ins>
      <w:r w:rsidR="001C7AE6" w:rsidRPr="003A2F37">
        <w:rPr>
          <w:rFonts w:ascii="Times New Roman" w:hAnsi="Times New Roman" w:cs="Times New Roman"/>
          <w:sz w:val="24"/>
          <w:szCs w:val="24"/>
        </w:rPr>
        <w:t xml:space="preserve"> </w:t>
      </w:r>
      <w:ins w:id="52" w:author="Hill,Jon (RES Coord) BIP-US-R" w:date="2019-06-26T15:55:00Z">
        <w:r w:rsidR="001F70A5">
          <w:rPr>
            <w:rFonts w:ascii="Times New Roman" w:hAnsi="Times New Roman" w:cs="Times New Roman"/>
            <w:sz w:val="24"/>
            <w:szCs w:val="24"/>
          </w:rPr>
          <w:t xml:space="preserve">focus on data exploration of processed data, but do not </w:t>
        </w:r>
        <w:proofErr w:type="spellStart"/>
        <w:r w:rsidR="001F70A5">
          <w:rPr>
            <w:rFonts w:ascii="Times New Roman" w:hAnsi="Times New Roman" w:cs="Times New Roman"/>
            <w:sz w:val="24"/>
            <w:szCs w:val="24"/>
          </w:rPr>
          <w:t>permit</w:t>
        </w:r>
      </w:ins>
      <w:del w:id="53" w:author="Hill,Jon (RES Coord) BIP-US-R" w:date="2019-06-26T15:55:00Z">
        <w:r w:rsidR="001C7AE6" w:rsidRPr="003A2F37" w:rsidDel="001F70A5">
          <w:rPr>
            <w:rFonts w:ascii="Times New Roman" w:hAnsi="Times New Roman" w:cs="Times New Roman"/>
            <w:sz w:val="24"/>
            <w:szCs w:val="24"/>
          </w:rPr>
          <w:delText>which are not created or amenable for</w:delText>
        </w:r>
        <w:r w:rsidR="001A6AF9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54" w:author="Hill,Jon (RES Coord) BIP-US-R" w:date="2019-06-26T15:55:00Z">
        <w:r w:rsidR="001F70A5">
          <w:rPr>
            <w:rFonts w:ascii="Times New Roman" w:hAnsi="Times New Roman" w:cs="Times New Roman"/>
            <w:sz w:val="24"/>
            <w:szCs w:val="24"/>
          </w:rPr>
          <w:t>du</w:t>
        </w:r>
      </w:ins>
      <w:del w:id="55" w:author="Hill,Jon (RES Coord) BIP-US-R" w:date="2019-06-26T15:55:00Z">
        <w:r w:rsidR="001A6AF9" w:rsidRPr="003A2F37" w:rsidDel="001F70A5">
          <w:rPr>
            <w:rFonts w:ascii="Times New Roman" w:hAnsi="Times New Roman" w:cs="Times New Roman"/>
            <w:sz w:val="24"/>
            <w:szCs w:val="24"/>
          </w:rPr>
          <w:delText>du</w:delText>
        </w:r>
      </w:del>
      <w:r w:rsidR="001A6AF9" w:rsidRPr="003A2F37">
        <w:rPr>
          <w:rFonts w:ascii="Times New Roman" w:hAnsi="Times New Roman" w:cs="Times New Roman"/>
          <w:sz w:val="24"/>
          <w:szCs w:val="24"/>
        </w:rPr>
        <w:t>plication</w:t>
      </w:r>
      <w:proofErr w:type="spellEnd"/>
      <w:r w:rsidR="001A6AF9" w:rsidRPr="003A2F37">
        <w:rPr>
          <w:rFonts w:ascii="Times New Roman" w:hAnsi="Times New Roman" w:cs="Times New Roman"/>
          <w:sz w:val="24"/>
          <w:szCs w:val="24"/>
        </w:rPr>
        <w:t xml:space="preserve"> of research findings from raw data</w:t>
      </w:r>
      <w:del w:id="56" w:author="Feng,Di (RES) BIP-US-R" w:date="2019-07-07T17:10:00Z">
        <w:r w:rsidR="001C7AE6" w:rsidRPr="003A2F37" w:rsidDel="004E2189">
          <w:rPr>
            <w:rFonts w:ascii="Times New Roman" w:hAnsi="Times New Roman" w:cs="Times New Roman"/>
            <w:sz w:val="24"/>
            <w:szCs w:val="24"/>
          </w:rPr>
          <w:delText xml:space="preserve">;  </w:delText>
        </w:r>
      </w:del>
      <w:ins w:id="57" w:author="Feng,Di (RES) BIP-US-R" w:date="2019-07-07T17:10:00Z">
        <w:r w:rsidR="004E2189">
          <w:rPr>
            <w:rFonts w:ascii="Times New Roman" w:hAnsi="Times New Roman" w:cs="Times New Roman"/>
            <w:sz w:val="24"/>
            <w:szCs w:val="24"/>
          </w:rPr>
          <w:t>.</w:t>
        </w:r>
        <w:r w:rsidR="004E2189" w:rsidRPr="003A2F37">
          <w:rPr>
            <w:rFonts w:ascii="Times New Roman" w:hAnsi="Times New Roman" w:cs="Times New Roman"/>
            <w:sz w:val="24"/>
            <w:szCs w:val="24"/>
          </w:rPr>
          <w:t xml:space="preserve">  </w:t>
        </w:r>
      </w:ins>
      <w:del w:id="58" w:author="Feng,Di (RES) BIP-US-R" w:date="2019-07-07T17:10:00Z">
        <w:r w:rsidR="001C7AE6" w:rsidRPr="003A2F37" w:rsidDel="004E2189">
          <w:rPr>
            <w:rFonts w:ascii="Times New Roman" w:hAnsi="Times New Roman" w:cs="Times New Roman"/>
            <w:sz w:val="24"/>
            <w:szCs w:val="24"/>
          </w:rPr>
          <w:delText>furthermore</w:delText>
        </w:r>
      </w:del>
      <w:ins w:id="59" w:author="Feng,Di (RES) BIP-US-R" w:date="2019-07-07T17:10:00Z">
        <w:r w:rsidR="004E2189">
          <w:rPr>
            <w:rFonts w:ascii="Times New Roman" w:hAnsi="Times New Roman" w:cs="Times New Roman"/>
            <w:sz w:val="24"/>
            <w:szCs w:val="24"/>
          </w:rPr>
          <w:t>F</w:t>
        </w:r>
        <w:r w:rsidR="004E2189" w:rsidRPr="003A2F37">
          <w:rPr>
            <w:rFonts w:ascii="Times New Roman" w:hAnsi="Times New Roman" w:cs="Times New Roman"/>
            <w:sz w:val="24"/>
            <w:szCs w:val="24"/>
          </w:rPr>
          <w:t>urthermore</w:t>
        </w:r>
        <w:r w:rsidR="004E2189">
          <w:rPr>
            <w:rFonts w:ascii="Times New Roman" w:hAnsi="Times New Roman" w:cs="Times New Roman"/>
            <w:sz w:val="24"/>
            <w:szCs w:val="24"/>
          </w:rPr>
          <w:t>,</w:t>
        </w:r>
      </w:ins>
      <w:r w:rsidR="001C7AE6" w:rsidRPr="003A2F37">
        <w:rPr>
          <w:rFonts w:ascii="Times New Roman" w:hAnsi="Times New Roman" w:cs="Times New Roman"/>
          <w:sz w:val="24"/>
          <w:szCs w:val="24"/>
        </w:rPr>
        <w:t xml:space="preserve"> these</w:t>
      </w:r>
      <w:r w:rsidR="001A6AF9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often </w:t>
      </w:r>
      <w:del w:id="60" w:author="Hill,Jon (RES Coord) BIP-US-R" w:date="2019-06-26T15:56:00Z">
        <w:r w:rsidR="001C7AE6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are inflexible </w:delText>
        </w:r>
        <w:r w:rsidR="001A6AF9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for</w:delText>
        </w:r>
        <w:r w:rsidR="001C7AE6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data</w:delText>
        </w:r>
        <w:r w:rsidR="001A6AF9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reanalysis and additional data exploration</w:delText>
        </w:r>
        <w:r w:rsidR="001C7AE6" w:rsidRPr="003A2F37" w:rsidDel="001F70A5">
          <w:rPr>
            <w:rFonts w:ascii="Times New Roman" w:hAnsi="Times New Roman" w:cs="Times New Roman"/>
            <w:sz w:val="24"/>
            <w:szCs w:val="24"/>
          </w:rPr>
          <w:delText>s</w:delText>
        </w:r>
        <w:r w:rsidR="001A6AF9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such as new</w:delText>
        </w:r>
        <w:r w:rsidR="001C7AE6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cell</w:delText>
        </w:r>
        <w:r w:rsidR="001A6AF9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population characterization</w:delText>
        </w:r>
        <w:r w:rsidR="001C7AE6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and rapidly</w:delText>
        </w:r>
        <w:r w:rsidR="001A6AF9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identifying differentially expressed genes after</w:delText>
        </w:r>
        <w:r w:rsidR="001C7AE6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cell</w:delText>
        </w:r>
        <w:r w:rsidR="001A6AF9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regrouping</w:delText>
        </w:r>
        <w:r w:rsidR="001C7AE6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 exercises</w:delText>
        </w:r>
      </w:del>
      <w:ins w:id="61" w:author="Feng,Di (RES) BIP-US-R" w:date="2019-07-07T17:10:00Z">
        <w:r w:rsidR="004E2189">
          <w:rPr>
            <w:rFonts w:ascii="Times New Roman" w:hAnsi="Times New Roman" w:cs="Times New Roman"/>
            <w:sz w:val="24"/>
            <w:szCs w:val="24"/>
          </w:rPr>
          <w:t xml:space="preserve"> are </w:t>
        </w:r>
      </w:ins>
      <w:ins w:id="62" w:author="Hill,Jon (RES Coord) BIP-US-R" w:date="2019-06-26T15:56:00Z">
        <w:r w:rsidR="001F70A5">
          <w:rPr>
            <w:rFonts w:ascii="Times New Roman" w:hAnsi="Times New Roman" w:cs="Times New Roman"/>
            <w:sz w:val="24"/>
            <w:szCs w:val="24"/>
          </w:rPr>
          <w:t xml:space="preserve">constrained as data exploration tools, rather than </w:t>
        </w:r>
      </w:ins>
      <w:ins w:id="63" w:author="Feng,Di (RES) BIP-US-R" w:date="2019-07-07T17:10:00Z">
        <w:r w:rsidR="004E2189">
          <w:rPr>
            <w:rFonts w:ascii="Times New Roman" w:hAnsi="Times New Roman" w:cs="Times New Roman"/>
            <w:sz w:val="24"/>
            <w:szCs w:val="24"/>
          </w:rPr>
          <w:t xml:space="preserve">being </w:t>
        </w:r>
      </w:ins>
      <w:ins w:id="64" w:author="Hill,Jon (RES Coord) BIP-US-R" w:date="2019-06-26T15:56:00Z">
        <w:r w:rsidR="001F70A5">
          <w:rPr>
            <w:rFonts w:ascii="Times New Roman" w:hAnsi="Times New Roman" w:cs="Times New Roman"/>
            <w:sz w:val="24"/>
            <w:szCs w:val="24"/>
          </w:rPr>
          <w:t>sufficiently full</w:t>
        </w:r>
        <w:del w:id="65" w:author="Feng,Di (RES) BIP-US-R" w:date="2019-07-07T17:10:00Z">
          <w:r w:rsidR="001F70A5" w:rsidDel="004E2189">
            <w:rPr>
              <w:rFonts w:ascii="Times New Roman" w:hAnsi="Times New Roman" w:cs="Times New Roman"/>
              <w:sz w:val="24"/>
              <w:szCs w:val="24"/>
            </w:rPr>
            <w:delText>y</w:delText>
          </w:r>
        </w:del>
        <w:r w:rsidR="001F70A5">
          <w:rPr>
            <w:rFonts w:ascii="Times New Roman" w:hAnsi="Times New Roman" w:cs="Times New Roman"/>
            <w:sz w:val="24"/>
            <w:szCs w:val="24"/>
          </w:rPr>
          <w:t>-feature</w:t>
        </w:r>
      </w:ins>
      <w:ins w:id="66" w:author="Feng,Di (RES) BIP-US-R" w:date="2019-07-07T17:10:00Z">
        <w:r w:rsidR="004E2189">
          <w:rPr>
            <w:rFonts w:ascii="Times New Roman" w:hAnsi="Times New Roman" w:cs="Times New Roman"/>
            <w:sz w:val="24"/>
            <w:szCs w:val="24"/>
          </w:rPr>
          <w:t>d</w:t>
        </w:r>
      </w:ins>
      <w:ins w:id="67" w:author="Hill,Jon (RES Coord) BIP-US-R" w:date="2019-06-26T15:56:00Z">
        <w:r w:rsidR="001F70A5">
          <w:rPr>
            <w:rFonts w:ascii="Times New Roman" w:hAnsi="Times New Roman" w:cs="Times New Roman"/>
            <w:sz w:val="24"/>
            <w:szCs w:val="24"/>
          </w:rPr>
          <w:t xml:space="preserve"> to allow open-ended analysis</w:t>
        </w:r>
      </w:ins>
      <w:r w:rsidR="001A6AF9" w:rsidRPr="003A2F37">
        <w:rPr>
          <w:rFonts w:ascii="Times New Roman" w:hAnsi="Times New Roman" w:cs="Times New Roman"/>
          <w:sz w:val="24"/>
          <w:szCs w:val="24"/>
        </w:rPr>
        <w:t xml:space="preserve">. </w:t>
      </w:r>
      <w:r w:rsidR="00C24808" w:rsidRPr="003A2F37">
        <w:rPr>
          <w:rFonts w:ascii="Times New Roman" w:hAnsi="Times New Roman" w:cs="Times New Roman"/>
          <w:sz w:val="24"/>
          <w:szCs w:val="24"/>
        </w:rPr>
        <w:t xml:space="preserve">We </w:t>
      </w:r>
      <w:r w:rsidR="002F3881" w:rsidRPr="003A2F37">
        <w:rPr>
          <w:rFonts w:ascii="Times New Roman" w:hAnsi="Times New Roman" w:cs="Times New Roman"/>
          <w:sz w:val="24"/>
          <w:szCs w:val="24"/>
        </w:rPr>
        <w:t xml:space="preserve">developed Single Cell Explorer using </w:t>
      </w:r>
      <w:r w:rsidR="00D8708B" w:rsidRPr="003A2F37">
        <w:rPr>
          <w:rFonts w:ascii="Times New Roman" w:hAnsi="Times New Roman" w:cs="Times New Roman"/>
          <w:sz w:val="24"/>
          <w:szCs w:val="24"/>
        </w:rPr>
        <w:t xml:space="preserve">hybrid </w:t>
      </w:r>
      <w:r w:rsidR="00C24808" w:rsidRPr="003A2F37">
        <w:rPr>
          <w:rFonts w:ascii="Times New Roman" w:hAnsi="Times New Roman" w:cs="Times New Roman"/>
          <w:sz w:val="24"/>
          <w:szCs w:val="24"/>
        </w:rPr>
        <w:t>approach</w:t>
      </w:r>
      <w:r w:rsidR="00D8708B" w:rsidRPr="003A2F37">
        <w:rPr>
          <w:rFonts w:ascii="Times New Roman" w:hAnsi="Times New Roman" w:cs="Times New Roman"/>
          <w:sz w:val="24"/>
          <w:szCs w:val="24"/>
        </w:rPr>
        <w:t xml:space="preserve">es </w:t>
      </w:r>
      <w:r w:rsidR="002F3881" w:rsidRPr="003A2F37">
        <w:rPr>
          <w:rFonts w:ascii="Times New Roman" w:hAnsi="Times New Roman" w:cs="Times New Roman"/>
          <w:sz w:val="24"/>
          <w:szCs w:val="24"/>
        </w:rPr>
        <w:t>including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the application of</w:t>
      </w:r>
      <w:r w:rsidR="00C24808" w:rsidRPr="003A2F37">
        <w:rPr>
          <w:rFonts w:ascii="Times New Roman" w:hAnsi="Times New Roman" w:cs="Times New Roman"/>
          <w:sz w:val="24"/>
          <w:szCs w:val="24"/>
        </w:rPr>
        <w:t xml:space="preserve"> </w:t>
      </w:r>
      <w:ins w:id="68" w:author="Feng,Di (RES) BIP-US-R" w:date="2019-07-07T17:11:00Z">
        <w:r w:rsidR="004E2189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ins w:id="69" w:author="Hill,Jon (RES Coord) BIP-US-R" w:date="2019-06-26T11:31:00Z">
        <w:r w:rsidR="00E80BEF">
          <w:rPr>
            <w:rFonts w:ascii="Times New Roman" w:hAnsi="Times New Roman" w:cs="Times New Roman"/>
            <w:sz w:val="24"/>
            <w:szCs w:val="24"/>
          </w:rPr>
          <w:t>P</w:t>
        </w:r>
      </w:ins>
      <w:del w:id="70" w:author="Hill,Jon (RES Coord) BIP-US-R" w:date="2019-06-26T11:30:00Z">
        <w:r w:rsidR="00C24808" w:rsidRPr="003A2F37" w:rsidDel="00E80BEF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="00C24808" w:rsidRPr="003A2F37">
        <w:rPr>
          <w:rFonts w:ascii="Times New Roman" w:hAnsi="Times New Roman" w:cs="Times New Roman"/>
          <w:sz w:val="24"/>
          <w:szCs w:val="24"/>
        </w:rPr>
        <w:t>ython based program</w:t>
      </w:r>
      <w:r w:rsidR="001C7AE6" w:rsidRPr="003A2F37">
        <w:rPr>
          <w:rFonts w:ascii="Times New Roman" w:hAnsi="Times New Roman" w:cs="Times New Roman"/>
          <w:sz w:val="24"/>
          <w:szCs w:val="24"/>
        </w:rPr>
        <w:t>m</w:t>
      </w:r>
      <w:r w:rsidR="00C24808" w:rsidRPr="003A2F37">
        <w:rPr>
          <w:rFonts w:ascii="Times New Roman" w:hAnsi="Times New Roman" w:cs="Times New Roman"/>
          <w:sz w:val="24"/>
          <w:szCs w:val="24"/>
        </w:rPr>
        <w:t>ing environment</w:t>
      </w:r>
      <w:r w:rsidR="00D8708B" w:rsidRPr="003A2F37">
        <w:rPr>
          <w:rFonts w:ascii="Times New Roman" w:hAnsi="Times New Roman" w:cs="Times New Roman"/>
          <w:sz w:val="24"/>
          <w:szCs w:val="24"/>
        </w:rPr>
        <w:t xml:space="preserve"> and web app</w:t>
      </w:r>
      <w:r w:rsidR="002F3881" w:rsidRPr="003A2F37">
        <w:rPr>
          <w:rFonts w:ascii="Times New Roman" w:hAnsi="Times New Roman" w:cs="Times New Roman"/>
          <w:sz w:val="24"/>
          <w:szCs w:val="24"/>
        </w:rPr>
        <w:t xml:space="preserve"> GUI</w:t>
      </w:r>
      <w:r w:rsidR="00D8708B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1C7AE6" w:rsidRPr="003A2F37">
        <w:rPr>
          <w:rFonts w:ascii="Times New Roman" w:hAnsi="Times New Roman" w:cs="Times New Roman"/>
          <w:sz w:val="24"/>
          <w:szCs w:val="24"/>
        </w:rPr>
        <w:t>to enable</w:t>
      </w:r>
      <w:r w:rsidR="00D8708B" w:rsidRPr="003A2F37">
        <w:rPr>
          <w:rFonts w:ascii="Times New Roman" w:hAnsi="Times New Roman" w:cs="Times New Roman"/>
          <w:sz w:val="24"/>
          <w:szCs w:val="24"/>
        </w:rPr>
        <w:t xml:space="preserve"> result sharing and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fluid</w:t>
      </w:r>
      <w:r w:rsidR="00D8708B" w:rsidRPr="003A2F37">
        <w:rPr>
          <w:rFonts w:ascii="Times New Roman" w:hAnsi="Times New Roman" w:cs="Times New Roman"/>
          <w:sz w:val="24"/>
          <w:szCs w:val="24"/>
        </w:rPr>
        <w:t xml:space="preserve"> data exploration. The </w:t>
      </w:r>
      <w:ins w:id="71" w:author="Hill,Jon (RES Coord) BIP-US-R" w:date="2019-06-26T11:31:00Z">
        <w:r w:rsidR="00E80BEF">
          <w:rPr>
            <w:rFonts w:ascii="Times New Roman" w:hAnsi="Times New Roman" w:cs="Times New Roman"/>
            <w:sz w:val="24"/>
            <w:szCs w:val="24"/>
          </w:rPr>
          <w:t>P</w:t>
        </w:r>
      </w:ins>
      <w:del w:id="72" w:author="Hill,Jon (RES Coord) BIP-US-R" w:date="2019-06-26T11:31:00Z">
        <w:r w:rsidR="00D8708B" w:rsidRPr="003A2F37" w:rsidDel="00E80BEF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="00D8708B" w:rsidRPr="003A2F37">
        <w:rPr>
          <w:rFonts w:ascii="Times New Roman" w:hAnsi="Times New Roman" w:cs="Times New Roman"/>
          <w:sz w:val="24"/>
          <w:szCs w:val="24"/>
        </w:rPr>
        <w:t xml:space="preserve">ython based programing environment is </w:t>
      </w:r>
      <w:r w:rsidR="00DB1B41" w:rsidRPr="003A2F37">
        <w:rPr>
          <w:rFonts w:ascii="Times New Roman" w:hAnsi="Times New Roman" w:cs="Times New Roman"/>
          <w:sz w:val="24"/>
          <w:szCs w:val="24"/>
        </w:rPr>
        <w:t>chosen</w:t>
      </w:r>
      <w:r w:rsidR="00D8708B" w:rsidRPr="003A2F37">
        <w:rPr>
          <w:rFonts w:ascii="Times New Roman" w:hAnsi="Times New Roman" w:cs="Times New Roman"/>
          <w:sz w:val="24"/>
          <w:szCs w:val="24"/>
        </w:rPr>
        <w:t xml:space="preserve"> for </w:t>
      </w:r>
      <w:r w:rsidR="00181320" w:rsidRPr="003A2F37">
        <w:rPr>
          <w:rFonts w:ascii="Times New Roman" w:hAnsi="Times New Roman" w:cs="Times New Roman"/>
          <w:sz w:val="24"/>
          <w:szCs w:val="24"/>
        </w:rPr>
        <w:t xml:space="preserve">enhancement of </w:t>
      </w:r>
      <w:r w:rsidR="00D8708B" w:rsidRPr="003A2F37">
        <w:rPr>
          <w:rFonts w:ascii="Times New Roman" w:hAnsi="Times New Roman" w:cs="Times New Roman"/>
          <w:sz w:val="24"/>
          <w:szCs w:val="24"/>
        </w:rPr>
        <w:t xml:space="preserve">data reproducibility and flexible </w:t>
      </w:r>
      <w:r w:rsidR="00181320" w:rsidRPr="003A2F37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DB1B41" w:rsidRPr="003A2F37">
        <w:rPr>
          <w:rFonts w:ascii="Times New Roman" w:hAnsi="Times New Roman" w:cs="Times New Roman"/>
          <w:sz w:val="24"/>
          <w:szCs w:val="24"/>
        </w:rPr>
        <w:t>a variety of algori</w:t>
      </w:r>
      <w:r w:rsidR="001C7AE6" w:rsidRPr="003A2F37">
        <w:rPr>
          <w:rFonts w:ascii="Times New Roman" w:hAnsi="Times New Roman" w:cs="Times New Roman"/>
          <w:sz w:val="24"/>
          <w:szCs w:val="24"/>
        </w:rPr>
        <w:t>th</w:t>
      </w:r>
      <w:r w:rsidR="00DB1B41" w:rsidRPr="003A2F37">
        <w:rPr>
          <w:rFonts w:ascii="Times New Roman" w:hAnsi="Times New Roman" w:cs="Times New Roman"/>
          <w:sz w:val="24"/>
          <w:szCs w:val="24"/>
        </w:rPr>
        <w:t>ms/</w:t>
      </w:r>
      <w:r w:rsidR="00181320" w:rsidRPr="003A2F37">
        <w:rPr>
          <w:rFonts w:ascii="Times New Roman" w:hAnsi="Times New Roman" w:cs="Times New Roman"/>
          <w:sz w:val="24"/>
          <w:szCs w:val="24"/>
        </w:rPr>
        <w:t xml:space="preserve">workflows </w:t>
      </w:r>
      <w:r w:rsidR="00DB1B41" w:rsidRPr="003A2F37">
        <w:rPr>
          <w:rFonts w:ascii="Times New Roman" w:hAnsi="Times New Roman" w:cs="Times New Roman"/>
          <w:sz w:val="24"/>
          <w:szCs w:val="24"/>
        </w:rPr>
        <w:t xml:space="preserve">since the integration of </w:t>
      </w:r>
      <w:proofErr w:type="spellStart"/>
      <w:r w:rsidR="00181320" w:rsidRPr="003A2F3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B1B41" w:rsidRPr="003A2F37">
        <w:rPr>
          <w:rFonts w:ascii="Times New Roman" w:hAnsi="Times New Roman" w:cs="Times New Roman"/>
          <w:sz w:val="24"/>
          <w:szCs w:val="24"/>
        </w:rPr>
        <w:t xml:space="preserve"> notebook </w:t>
      </w:r>
      <w:r w:rsidR="00181320" w:rsidRPr="003A2F37">
        <w:rPr>
          <w:rFonts w:ascii="Times New Roman" w:hAnsi="Times New Roman" w:cs="Times New Roman"/>
          <w:sz w:val="24"/>
          <w:szCs w:val="24"/>
        </w:rPr>
        <w:t>is</w:t>
      </w:r>
      <w:r w:rsidR="00C24808" w:rsidRPr="003A2F37">
        <w:rPr>
          <w:rFonts w:ascii="Times New Roman" w:hAnsi="Times New Roman" w:cs="Times New Roman"/>
          <w:sz w:val="24"/>
          <w:szCs w:val="24"/>
        </w:rPr>
        <w:t xml:space="preserve"> </w:t>
      </w:r>
      <w:ins w:id="73" w:author="Feng,Di (RES) BIP-US-R" w:date="2019-07-07T17:11:00Z">
        <w:r w:rsidR="004E2189">
          <w:rPr>
            <w:rFonts w:ascii="Times New Roman" w:hAnsi="Times New Roman" w:cs="Times New Roman"/>
            <w:sz w:val="24"/>
            <w:szCs w:val="24"/>
          </w:rPr>
          <w:t xml:space="preserve">becoming </w:t>
        </w:r>
      </w:ins>
      <w:r w:rsidR="00C24808" w:rsidRPr="003A2F37">
        <w:rPr>
          <w:rFonts w:ascii="Times New Roman" w:hAnsi="Times New Roman" w:cs="Times New Roman"/>
          <w:sz w:val="24"/>
          <w:szCs w:val="24"/>
        </w:rPr>
        <w:t>increasingly popular in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the</w:t>
      </w:r>
      <w:r w:rsidR="00C24808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181320" w:rsidRPr="003A2F37">
        <w:rPr>
          <w:rFonts w:ascii="Times New Roman" w:hAnsi="Times New Roman" w:cs="Times New Roman"/>
          <w:sz w:val="24"/>
          <w:szCs w:val="24"/>
        </w:rPr>
        <w:t xml:space="preserve">bioinformatics </w:t>
      </w:r>
      <w:r w:rsidR="00C24808" w:rsidRPr="003A2F37">
        <w:rPr>
          <w:rFonts w:ascii="Times New Roman" w:hAnsi="Times New Roman" w:cs="Times New Roman"/>
          <w:sz w:val="24"/>
          <w:szCs w:val="24"/>
        </w:rPr>
        <w:t>research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community</w:t>
      </w:r>
      <w:r w:rsidR="00EA384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PEVuZE5vdGU+PENpdGU+PEF1dGhvcj5Ub3JyZTwvQXV0aG9yPjxZZWFyPjIwMTg8L1llYXI+PFJl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</w:fldData>
        </w:fldChar>
      </w:r>
      <w:r w:rsidR="0043253E" w:rsidRPr="003A2F3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PEVuZE5vdGU+PENpdGU+PEF1dGhvcj5Ub3JyZTwvQXV0aG9yPjxZZWFyPjIwMTg8L1llYXI+PFJl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</w:fldData>
        </w:fldChar>
      </w:r>
      <w:r w:rsidR="0043253E" w:rsidRPr="003A2F3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3253E" w:rsidRPr="003A2F37">
        <w:rPr>
          <w:rFonts w:ascii="Times New Roman" w:hAnsi="Times New Roman" w:cs="Times New Roman"/>
          <w:sz w:val="24"/>
          <w:szCs w:val="24"/>
        </w:rPr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43253E" w:rsidRPr="003A2F37">
        <w:rPr>
          <w:rFonts w:ascii="Times New Roman" w:hAnsi="Times New Roman" w:cs="Times New Roman"/>
          <w:sz w:val="24"/>
          <w:szCs w:val="24"/>
        </w:rPr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separate"/>
      </w:r>
      <w:r w:rsidR="0043253E" w:rsidRPr="003A2F37">
        <w:rPr>
          <w:rFonts w:ascii="Times New Roman" w:hAnsi="Times New Roman" w:cs="Times New Roman"/>
          <w:noProof/>
          <w:sz w:val="24"/>
          <w:szCs w:val="24"/>
        </w:rPr>
        <w:t>(Torre, Lachmann, &amp; Ma'ayan, 2018)</w: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181320" w:rsidRPr="003A2F37">
        <w:rPr>
          <w:rFonts w:ascii="Times New Roman" w:hAnsi="Times New Roman" w:cs="Times New Roman"/>
          <w:sz w:val="24"/>
          <w:szCs w:val="24"/>
        </w:rPr>
        <w:t xml:space="preserve">. </w:t>
      </w:r>
      <w:r w:rsidR="00CC10EE" w:rsidRPr="003A2F37">
        <w:rPr>
          <w:rFonts w:ascii="Times New Roman" w:hAnsi="Times New Roman" w:cs="Times New Roman"/>
          <w:sz w:val="24"/>
          <w:szCs w:val="24"/>
        </w:rPr>
        <w:t xml:space="preserve">Single </w:t>
      </w:r>
      <w:del w:id="74" w:author="Hill,Jon (RES Coord) BIP-US-R" w:date="2019-06-26T16:00:00Z">
        <w:r w:rsidR="00CC10EE" w:rsidRPr="003A2F37" w:rsidDel="00132D12">
          <w:rPr>
            <w:rFonts w:ascii="Times New Roman" w:hAnsi="Times New Roman" w:cs="Times New Roman"/>
            <w:sz w:val="24"/>
            <w:szCs w:val="24"/>
          </w:rPr>
          <w:delText>c</w:delText>
        </w:r>
      </w:del>
      <w:ins w:id="75" w:author="Hill,Jon (RES Coord) BIP-US-R" w:date="2019-06-26T16:00:00Z">
        <w:r w:rsidR="00132D12">
          <w:rPr>
            <w:rFonts w:ascii="Times New Roman" w:hAnsi="Times New Roman" w:cs="Times New Roman"/>
            <w:sz w:val="24"/>
            <w:szCs w:val="24"/>
          </w:rPr>
          <w:t>C</w:t>
        </w:r>
      </w:ins>
      <w:r w:rsidR="00CC10EE" w:rsidRPr="003A2F37">
        <w:rPr>
          <w:rFonts w:ascii="Times New Roman" w:hAnsi="Times New Roman" w:cs="Times New Roman"/>
          <w:sz w:val="24"/>
          <w:szCs w:val="24"/>
        </w:rPr>
        <w:t xml:space="preserve">ell </w:t>
      </w:r>
      <w:del w:id="76" w:author="Hill,Jon (RES Coord) BIP-US-R" w:date="2019-06-26T16:00:00Z">
        <w:r w:rsidR="00CC10EE" w:rsidRPr="003A2F37" w:rsidDel="00132D12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77" w:author="Hill,Jon (RES Coord) BIP-US-R" w:date="2019-06-26T16:00:00Z">
        <w:r w:rsidR="00132D12">
          <w:rPr>
            <w:rFonts w:ascii="Times New Roman" w:hAnsi="Times New Roman" w:cs="Times New Roman"/>
            <w:sz w:val="24"/>
            <w:szCs w:val="24"/>
          </w:rPr>
          <w:t>E</w:t>
        </w:r>
      </w:ins>
      <w:r w:rsidR="00CC10EE" w:rsidRPr="003A2F37">
        <w:rPr>
          <w:rFonts w:ascii="Times New Roman" w:hAnsi="Times New Roman" w:cs="Times New Roman"/>
          <w:sz w:val="24"/>
          <w:szCs w:val="24"/>
        </w:rPr>
        <w:t>xplorer’s GUI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was developed with a focus on</w:t>
      </w:r>
      <w:r w:rsidR="00CC10EE" w:rsidRPr="003A2F37">
        <w:rPr>
          <w:rFonts w:ascii="Times New Roman" w:hAnsi="Times New Roman" w:cs="Times New Roman"/>
          <w:sz w:val="24"/>
          <w:szCs w:val="24"/>
        </w:rPr>
        <w:t xml:space="preserve"> easy use and intuitive</w:t>
      </w:r>
      <w:r w:rsidR="001C7AE6" w:rsidRPr="003A2F37">
        <w:rPr>
          <w:rFonts w:ascii="Times New Roman" w:hAnsi="Times New Roman" w:cs="Times New Roman"/>
          <w:sz w:val="24"/>
          <w:szCs w:val="24"/>
        </w:rPr>
        <w:t>ness</w:t>
      </w:r>
      <w:r w:rsidR="00CC10EE" w:rsidRPr="003A2F37">
        <w:rPr>
          <w:rFonts w:ascii="Times New Roman" w:hAnsi="Times New Roman" w:cs="Times New Roman"/>
          <w:sz w:val="24"/>
          <w:szCs w:val="24"/>
        </w:rPr>
        <w:t xml:space="preserve"> for experimental </w:t>
      </w:r>
      <w:r w:rsidR="00CC10EE" w:rsidRPr="003A2F37">
        <w:rPr>
          <w:rFonts w:ascii="Times New Roman" w:hAnsi="Times New Roman" w:cs="Times New Roman"/>
          <w:sz w:val="24"/>
          <w:szCs w:val="24"/>
        </w:rPr>
        <w:lastRenderedPageBreak/>
        <w:t xml:space="preserve">biologists to explore </w:t>
      </w:r>
      <w:del w:id="78" w:author="Hill,Jon (RES Coord) BIP-US-R" w:date="2019-06-26T15:57:00Z">
        <w:r w:rsidR="00CC10EE" w:rsidRPr="003A2F37" w:rsidDel="001F70A5">
          <w:rPr>
            <w:rFonts w:ascii="Times New Roman" w:hAnsi="Times New Roman" w:cs="Times New Roman"/>
            <w:sz w:val="24"/>
            <w:szCs w:val="24"/>
          </w:rPr>
          <w:delText xml:space="preserve">science rather than </w:delText>
        </w:r>
        <w:r w:rsidR="00C315F9" w:rsidRPr="003A2F37" w:rsidDel="001F70A5">
          <w:rPr>
            <w:rFonts w:ascii="Times New Roman" w:hAnsi="Times New Roman" w:cs="Times New Roman"/>
            <w:sz w:val="24"/>
            <w:szCs w:val="24"/>
          </w:rPr>
          <w:delText>implement methodologies</w:delText>
        </w:r>
      </w:del>
      <w:ins w:id="79" w:author="Hill,Jon (RES Coord) BIP-US-R" w:date="2019-06-26T15:57:00Z">
        <w:r w:rsidR="001F70A5">
          <w:rPr>
            <w:rFonts w:ascii="Times New Roman" w:hAnsi="Times New Roman" w:cs="Times New Roman"/>
            <w:sz w:val="24"/>
            <w:szCs w:val="24"/>
          </w:rPr>
          <w:t>with minimal training</w:t>
        </w:r>
      </w:ins>
      <w:r w:rsidR="00C315F9" w:rsidRPr="003A2F37">
        <w:rPr>
          <w:rFonts w:ascii="Times New Roman" w:hAnsi="Times New Roman" w:cs="Times New Roman"/>
          <w:sz w:val="24"/>
          <w:szCs w:val="24"/>
        </w:rPr>
        <w:t xml:space="preserve">. </w:t>
      </w:r>
      <w:r w:rsidR="00CC10EE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0B004F" w:rsidRPr="003A2F37">
        <w:rPr>
          <w:rFonts w:ascii="Times New Roman" w:hAnsi="Times New Roman" w:cs="Times New Roman"/>
          <w:sz w:val="24"/>
          <w:szCs w:val="24"/>
        </w:rPr>
        <w:t xml:space="preserve">Single </w:t>
      </w:r>
      <w:del w:id="80" w:author="Hill,Jon (RES Coord) BIP-US-R" w:date="2019-06-26T16:00:00Z">
        <w:r w:rsidR="000B004F" w:rsidRPr="003A2F37" w:rsidDel="00132D12">
          <w:rPr>
            <w:rFonts w:ascii="Times New Roman" w:hAnsi="Times New Roman" w:cs="Times New Roman"/>
            <w:sz w:val="24"/>
            <w:szCs w:val="24"/>
          </w:rPr>
          <w:delText>c</w:delText>
        </w:r>
      </w:del>
      <w:ins w:id="81" w:author="Hill,Jon (RES Coord) BIP-US-R" w:date="2019-06-26T16:00:00Z">
        <w:r w:rsidR="00132D12">
          <w:rPr>
            <w:rFonts w:ascii="Times New Roman" w:hAnsi="Times New Roman" w:cs="Times New Roman"/>
            <w:sz w:val="24"/>
            <w:szCs w:val="24"/>
          </w:rPr>
          <w:t>C</w:t>
        </w:r>
      </w:ins>
      <w:r w:rsidR="000B004F" w:rsidRPr="003A2F37">
        <w:rPr>
          <w:rFonts w:ascii="Times New Roman" w:hAnsi="Times New Roman" w:cs="Times New Roman"/>
          <w:sz w:val="24"/>
          <w:szCs w:val="24"/>
        </w:rPr>
        <w:t xml:space="preserve">ell </w:t>
      </w:r>
      <w:del w:id="82" w:author="Hill,Jon (RES Coord) BIP-US-R" w:date="2019-06-26T16:00:00Z">
        <w:r w:rsidR="000B004F" w:rsidRPr="003A2F37" w:rsidDel="00132D12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83" w:author="Hill,Jon (RES Coord) BIP-US-R" w:date="2019-06-26T16:00:00Z">
        <w:r w:rsidR="00132D12">
          <w:rPr>
            <w:rFonts w:ascii="Times New Roman" w:hAnsi="Times New Roman" w:cs="Times New Roman"/>
            <w:sz w:val="24"/>
            <w:szCs w:val="24"/>
          </w:rPr>
          <w:t>E</w:t>
        </w:r>
      </w:ins>
      <w:r w:rsidR="000B004F" w:rsidRPr="003A2F37">
        <w:rPr>
          <w:rFonts w:ascii="Times New Roman" w:hAnsi="Times New Roman" w:cs="Times New Roman"/>
          <w:sz w:val="24"/>
          <w:szCs w:val="24"/>
        </w:rPr>
        <w:t>xplorer</w:t>
      </w:r>
      <w:r w:rsidR="00C315F9" w:rsidRPr="003A2F37">
        <w:rPr>
          <w:rFonts w:ascii="Times New Roman" w:hAnsi="Times New Roman" w:cs="Times New Roman"/>
          <w:sz w:val="24"/>
          <w:szCs w:val="24"/>
        </w:rPr>
        <w:t xml:space="preserve"> was developed as a </w:t>
      </w:r>
      <w:r w:rsidR="000B004F" w:rsidRPr="003A2F37">
        <w:rPr>
          <w:rFonts w:ascii="Times New Roman" w:hAnsi="Times New Roman" w:cs="Times New Roman"/>
          <w:sz w:val="24"/>
          <w:szCs w:val="24"/>
        </w:rPr>
        <w:t xml:space="preserve">generalized </w:t>
      </w:r>
      <w:r w:rsidR="00C315F9" w:rsidRPr="003A2F37">
        <w:rPr>
          <w:rFonts w:ascii="Times New Roman" w:hAnsi="Times New Roman" w:cs="Times New Roman"/>
          <w:sz w:val="24"/>
          <w:szCs w:val="24"/>
        </w:rPr>
        <w:t>platform for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research</w:t>
      </w:r>
      <w:r w:rsidR="00C315F9" w:rsidRPr="003A2F37">
        <w:rPr>
          <w:rFonts w:ascii="Times New Roman" w:hAnsi="Times New Roman" w:cs="Times New Roman"/>
          <w:sz w:val="24"/>
          <w:szCs w:val="24"/>
        </w:rPr>
        <w:t xml:space="preserve"> team</w:t>
      </w:r>
      <w:r w:rsidR="001C7AE6" w:rsidRPr="003A2F37">
        <w:rPr>
          <w:rFonts w:ascii="Times New Roman" w:hAnsi="Times New Roman" w:cs="Times New Roman"/>
          <w:sz w:val="24"/>
          <w:szCs w:val="24"/>
        </w:rPr>
        <w:t>s</w:t>
      </w:r>
      <w:r w:rsidR="00C315F9" w:rsidRPr="003A2F37">
        <w:rPr>
          <w:rFonts w:ascii="Times New Roman" w:hAnsi="Times New Roman" w:cs="Times New Roman"/>
          <w:sz w:val="24"/>
          <w:szCs w:val="24"/>
        </w:rPr>
        <w:t xml:space="preserve"> to share and use single cell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transcriptome</w:t>
      </w:r>
      <w:r w:rsidR="00C315F9" w:rsidRPr="003A2F37">
        <w:rPr>
          <w:rFonts w:ascii="Times New Roman" w:hAnsi="Times New Roman" w:cs="Times New Roman"/>
          <w:sz w:val="24"/>
          <w:szCs w:val="24"/>
        </w:rPr>
        <w:t xml:space="preserve"> data generated from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either</w:t>
      </w:r>
      <w:r w:rsidR="00C315F9" w:rsidRPr="003A2F37">
        <w:rPr>
          <w:rFonts w:ascii="Times New Roman" w:hAnsi="Times New Roman" w:cs="Times New Roman"/>
          <w:sz w:val="24"/>
          <w:szCs w:val="24"/>
        </w:rPr>
        <w:t xml:space="preserve"> pipelines or processed data</w:t>
      </w:r>
      <w:r w:rsidR="002F3881" w:rsidRPr="003A2F37">
        <w:rPr>
          <w:rFonts w:ascii="Times New Roman" w:hAnsi="Times New Roman" w:cs="Times New Roman"/>
          <w:sz w:val="24"/>
          <w:szCs w:val="24"/>
        </w:rPr>
        <w:t>, with full open access of complex workflow, tools,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and with </w:t>
      </w:r>
      <w:r w:rsidR="002F3881" w:rsidRPr="003A2F37">
        <w:rPr>
          <w:rFonts w:ascii="Times New Roman" w:hAnsi="Times New Roman" w:cs="Times New Roman"/>
          <w:sz w:val="24"/>
          <w:szCs w:val="24"/>
        </w:rPr>
        <w:t>methodology</w:t>
      </w:r>
      <w:r w:rsidR="001C7AE6" w:rsidRPr="003A2F37">
        <w:rPr>
          <w:rFonts w:ascii="Times New Roman" w:hAnsi="Times New Roman" w:cs="Times New Roman"/>
          <w:sz w:val="24"/>
          <w:szCs w:val="24"/>
        </w:rPr>
        <w:t xml:space="preserve"> all</w:t>
      </w:r>
      <w:r w:rsidR="002F3881" w:rsidRPr="003A2F37">
        <w:rPr>
          <w:rFonts w:ascii="Times New Roman" w:hAnsi="Times New Roman" w:cs="Times New Roman"/>
          <w:sz w:val="24"/>
          <w:szCs w:val="24"/>
        </w:rPr>
        <w:t xml:space="preserve"> behind a simple interface.</w:t>
      </w:r>
      <w:r w:rsidR="0067428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0B004F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C11912" w:rsidRPr="003A2F37">
        <w:rPr>
          <w:rFonts w:ascii="Times New Roman" w:hAnsi="Times New Roman" w:cs="Times New Roman"/>
          <w:sz w:val="24"/>
          <w:szCs w:val="24"/>
        </w:rPr>
        <w:t>I</w:t>
      </w:r>
      <w:r w:rsidR="00C11912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contrast to the existing R-based frameworks, </w:t>
      </w:r>
      <w:r w:rsidR="001C7AE6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Single Cell Explorer </w:t>
      </w:r>
      <w:ins w:id="84" w:author="Hill,Jon (RES Coord) BIP-US-R" w:date="2019-06-26T15:58:00Z">
        <w:r w:rsidR="001F70A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will scale to large </w:t>
        </w:r>
        <w:del w:id="85" w:author="Feng,Di (RES) BIP-US-R" w:date="2019-07-07T17:12:00Z">
          <w:r w:rsidR="001F70A5" w:rsidDel="004E2189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delText>datasets as well as</w:delText>
          </w:r>
        </w:del>
      </w:ins>
      <w:ins w:id="86" w:author="Feng,Di (RES) BIP-US-R" w:date="2019-07-07T17:12:00Z">
        <w:r w:rsidR="004E2189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and </w:t>
        </w:r>
      </w:ins>
      <w:del w:id="87" w:author="Hill,Jon (RES Coord) BIP-US-R" w:date="2019-06-26T15:58:00Z">
        <w:r w:rsidR="001C7AE6" w:rsidRPr="003A2F37" w:rsidDel="001F70A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being a </w:delText>
        </w:r>
        <w:r w:rsidR="00C11912" w:rsidRPr="003A2F37" w:rsidDel="001F70A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Python-based implementation is prepared for big data scalability,</w:delText>
        </w:r>
        <w:r w:rsidR="001C7AE6" w:rsidRPr="003A2F37" w:rsidDel="001F70A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the</w:delText>
        </w:r>
        <w:r w:rsidR="00C11912" w:rsidRPr="003A2F37" w:rsidDel="001F70A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  <w:r w:rsidR="001A6AF9" w:rsidRPr="003A2F37" w:rsidDel="001F70A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hosting</w:delText>
        </w:r>
        <w:r w:rsidR="001C7AE6" w:rsidRPr="003A2F37" w:rsidDel="001F70A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of</w:delText>
        </w:r>
      </w:del>
      <w:r w:rsidR="001A6AF9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503D8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large collection</w:t>
      </w:r>
      <w:r w:rsidR="001C7AE6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E503D8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studies</w:t>
      </w:r>
      <w:del w:id="88" w:author="Feng,Di (RES) BIP-US-R" w:date="2019-07-07T17:12:00Z">
        <w:r w:rsidR="001C7AE6" w:rsidRPr="003A2F37" w:rsidDel="004E2189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,</w:delText>
        </w:r>
      </w:del>
      <w:ins w:id="89" w:author="Hill,Jon (RES Coord) BIP-US-R" w:date="2019-06-26T15:59:00Z">
        <w:r w:rsidR="001F70A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  <w:del w:id="90" w:author="Feng,Di (RES) BIP-US-R" w:date="2019-07-07T17:12:00Z">
          <w:r w:rsidR="001F70A5" w:rsidDel="004E2189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delText xml:space="preserve"> </w:delText>
          </w:r>
        </w:del>
        <w:r w:rsidR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by integrating with modern, performant databases and workflows such as</w:t>
        </w:r>
      </w:ins>
      <w:del w:id="91" w:author="Hill,Jon (RES Coord) BIP-US-R" w:date="2019-06-26T16:00:00Z">
        <w:r w:rsidR="001C7AE6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the</w:delText>
        </w:r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  <w:r w:rsidR="00C11912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integra</w:delText>
        </w:r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tion for </w:delText>
        </w:r>
      </w:del>
      <w:del w:id="92" w:author="Hill,Jon (RES Coord) BIP-US-R" w:date="2019-06-26T11:31:00Z">
        <w:r w:rsidR="00E503D8" w:rsidRPr="003A2F37" w:rsidDel="00E80BE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p</w:delText>
        </w:r>
      </w:del>
      <w:del w:id="93" w:author="Hill,Jon (RES Coord) BIP-US-R" w:date="2019-06-26T16:00:00Z"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ython</w:delText>
        </w:r>
      </w:del>
      <w:del w:id="94" w:author="Hill,Jon (RES Coord) BIP-US-R" w:date="2019-06-26T11:31:00Z">
        <w:r w:rsidR="00E503D8" w:rsidRPr="003A2F37" w:rsidDel="00E80BE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</w:del>
      <w:del w:id="95" w:author="Hill,Jon (RES Coord) BIP-US-R" w:date="2019-06-26T16:00:00Z"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based work flow such</w:delText>
        </w:r>
      </w:del>
      <w:r w:rsidR="00E503D8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03D8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proofErr w:type="spellEnd"/>
      <w:r w:rsidR="00E503D8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503D8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Scanpy</w:t>
      </w:r>
      <w:proofErr w:type="spellEnd"/>
      <w:proofErr w:type="gramEnd"/>
      <w:r w:rsidR="0043253E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>
          <w:fldData xml:space="preserve">PEVuZE5vdGU+PENpdGU+PEF1dGhvcj5Xb2xmPC9BdXRob3I+PFllYXI+MjAxODwvWWVhcj48UmVj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</w:fldData>
        </w:fldChar>
      </w:r>
      <w:r w:rsidR="0043253E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ADDIN EN.CITE </w:instrText>
      </w:r>
      <w:r w:rsidR="0043253E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>
          <w:fldData xml:space="preserve">PEVuZE5vdGU+PENpdGU+PEF1dGhvcj5Xb2xmPC9BdXRob3I+PFllYXI+MjAxODwvWWVhcj48UmVj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</w:fldData>
        </w:fldChar>
      </w:r>
      <w:r w:rsidR="0043253E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ADDIN EN.CITE.DATA </w:instrText>
      </w:r>
      <w:r w:rsidR="0043253E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  <w:r w:rsidR="0043253E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43253E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  <w:r w:rsidR="0043253E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="0043253E" w:rsidRPr="003A2F3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(Wolf, Angerer, &amp; Theis, 2018)</w:t>
      </w:r>
      <w:r w:rsidR="0043253E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del w:id="96" w:author="Hill,Jon (RES Coord) BIP-US-R" w:date="2019-06-26T16:00:00Z"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,</w:delText>
        </w:r>
      </w:del>
      <w:ins w:id="97" w:author="Hill,Jon (RES Coord) BIP-US-R" w:date="2019-06-26T16:00:00Z">
        <w:r w:rsidR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.</w:t>
        </w:r>
      </w:ins>
      <w:r w:rsidR="001C7AE6" w:rsidRPr="003A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del w:id="98" w:author="Hill,Jon (RES Coord) BIP-US-R" w:date="2019-06-26T16:00:00Z">
        <w:r w:rsidR="001C7AE6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all this to</w:delText>
        </w:r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  <w:r w:rsidR="001A6AF9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enable</w:delText>
        </w:r>
        <w:r w:rsidR="001C7AE6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robust</w:delText>
        </w:r>
        <w:r w:rsidR="001A6AF9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  <w:r w:rsidR="001A6AF9" w:rsidRPr="003A2F37" w:rsidDel="00132D12">
          <w:rPr>
            <w:rFonts w:ascii="Times New Roman" w:hAnsi="Times New Roman" w:cs="Times New Roman"/>
            <w:sz w:val="24"/>
            <w:szCs w:val="24"/>
          </w:rPr>
          <w:delText>reproducibility and</w:delText>
        </w:r>
        <w:r w:rsidR="001A6AF9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interactive visualization</w:delText>
        </w:r>
        <w:r w:rsidR="001C7AE6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which is</w:delText>
        </w:r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  <w:r w:rsidR="001A6AF9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deliver</w:delText>
        </w:r>
        <w:r w:rsidR="001C7AE6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ed</w:delText>
        </w:r>
        <w:r w:rsidR="001A6AF9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via web browser</w:delText>
        </w:r>
        <w:r w:rsidR="001C7AE6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applications</w:delText>
        </w:r>
        <w:r w:rsidR="00E503D8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. </w:delText>
        </w:r>
        <w:r w:rsidR="00C11912" w:rsidRPr="003A2F37" w:rsidDel="00132D1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  </w:delText>
        </w:r>
      </w:del>
    </w:p>
    <w:p w:rsidR="00EE770F" w:rsidRPr="003A2F37" w:rsidRDefault="00FB4D75" w:rsidP="003A2F37">
      <w:pPr>
        <w:pStyle w:val="Heading3"/>
        <w:shd w:val="clear" w:color="auto" w:fill="FFFFFF"/>
        <w:spacing w:before="0" w:after="168" w:line="480" w:lineRule="auto"/>
        <w:ind w:firstLine="720"/>
        <w:rPr>
          <w:rFonts w:ascii="Times New Roman" w:hAnsi="Times New Roman" w:cs="Times New Roman"/>
          <w:color w:val="1B3051"/>
          <w:sz w:val="24"/>
          <w:szCs w:val="24"/>
        </w:rPr>
      </w:pPr>
      <w:r w:rsidRPr="003A2F37">
        <w:rPr>
          <w:rFonts w:ascii="Times New Roman" w:hAnsi="Times New Roman" w:cs="Times New Roman"/>
          <w:color w:val="1B3051"/>
          <w:sz w:val="24"/>
          <w:szCs w:val="24"/>
        </w:rPr>
        <w:t xml:space="preserve">Implementation of </w:t>
      </w:r>
      <w:r w:rsidR="00EE770F" w:rsidRPr="003A2F37">
        <w:rPr>
          <w:rFonts w:ascii="Times New Roman" w:hAnsi="Times New Roman" w:cs="Times New Roman"/>
          <w:color w:val="1B3051"/>
          <w:sz w:val="24"/>
          <w:szCs w:val="24"/>
        </w:rPr>
        <w:t xml:space="preserve">Single </w:t>
      </w:r>
      <w:r w:rsidR="00067934" w:rsidRPr="003A2F37">
        <w:rPr>
          <w:rFonts w:ascii="Times New Roman" w:hAnsi="Times New Roman" w:cs="Times New Roman"/>
          <w:color w:val="1B3051"/>
          <w:sz w:val="24"/>
          <w:szCs w:val="24"/>
        </w:rPr>
        <w:t>C</w:t>
      </w:r>
      <w:r w:rsidR="00EE770F" w:rsidRPr="003A2F37">
        <w:rPr>
          <w:rFonts w:ascii="Times New Roman" w:hAnsi="Times New Roman" w:cs="Times New Roman"/>
          <w:color w:val="1B3051"/>
          <w:sz w:val="24"/>
          <w:szCs w:val="24"/>
        </w:rPr>
        <w:t xml:space="preserve">ell </w:t>
      </w:r>
      <w:r w:rsidR="00067934" w:rsidRPr="003A2F37">
        <w:rPr>
          <w:rFonts w:ascii="Times New Roman" w:hAnsi="Times New Roman" w:cs="Times New Roman"/>
          <w:color w:val="1B3051"/>
          <w:sz w:val="24"/>
          <w:szCs w:val="24"/>
        </w:rPr>
        <w:t>E</w:t>
      </w:r>
      <w:r w:rsidR="00EE770F" w:rsidRPr="003A2F37">
        <w:rPr>
          <w:rFonts w:ascii="Times New Roman" w:hAnsi="Times New Roman" w:cs="Times New Roman"/>
          <w:color w:val="1B3051"/>
          <w:sz w:val="24"/>
          <w:szCs w:val="24"/>
        </w:rPr>
        <w:t>xplorer</w:t>
      </w:r>
    </w:p>
    <w:p w:rsidR="00C315F9" w:rsidRPr="003A2F37" w:rsidRDefault="00067934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 xml:space="preserve">Single Cell Explorer </w:t>
      </w:r>
      <w:r w:rsidR="00C315F9" w:rsidRPr="003A2F37">
        <w:rPr>
          <w:rFonts w:ascii="Times New Roman" w:hAnsi="Times New Roman" w:cs="Times New Roman"/>
          <w:sz w:val="24"/>
          <w:szCs w:val="24"/>
        </w:rPr>
        <w:t xml:space="preserve">is written using the </w:t>
      </w:r>
      <w:del w:id="99" w:author="Hill,Jon (RES Coord) BIP-US-R" w:date="2019-06-26T16:01:00Z">
        <w:r w:rsidR="00C315F9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open source </w:delText>
        </w:r>
      </w:del>
      <w:r w:rsidR="00C315F9" w:rsidRPr="003A2F37">
        <w:rPr>
          <w:rFonts w:ascii="Times New Roman" w:hAnsi="Times New Roman" w:cs="Times New Roman"/>
          <w:sz w:val="24"/>
          <w:szCs w:val="24"/>
        </w:rPr>
        <w:t>Python</w:t>
      </w:r>
      <w:r w:rsidR="008E7772" w:rsidRPr="003A2F37">
        <w:rPr>
          <w:rFonts w:ascii="Times New Roman" w:hAnsi="Times New Roman" w:cs="Times New Roman"/>
          <w:sz w:val="24"/>
          <w:szCs w:val="24"/>
        </w:rPr>
        <w:t xml:space="preserve"> 3.0</w:t>
      </w:r>
      <w:r w:rsidR="00C315F9" w:rsidRPr="003A2F37">
        <w:rPr>
          <w:rFonts w:ascii="Times New Roman" w:hAnsi="Times New Roman" w:cs="Times New Roman"/>
          <w:sz w:val="24"/>
          <w:szCs w:val="24"/>
        </w:rPr>
        <w:t xml:space="preserve"> programming language, and is built with the Django framework. </w:t>
      </w:r>
      <w:r w:rsidR="008E7772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100" w:author="Hill,Jon (RES Coord) BIP-US-R" w:date="2019-06-26T16:01:00Z">
        <w:r w:rsidR="00D824AF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UI </w:delText>
        </w:r>
      </w:del>
      <w:ins w:id="101" w:author="Hill,Jon (RES Coord) BIP-US-R" w:date="2019-06-26T16:01:00Z">
        <w:r w:rsidR="00132D12">
          <w:rPr>
            <w:rFonts w:ascii="Times New Roman" w:hAnsi="Times New Roman" w:cs="Times New Roman"/>
            <w:sz w:val="24"/>
            <w:szCs w:val="24"/>
          </w:rPr>
          <w:t xml:space="preserve">User </w:t>
        </w:r>
      </w:ins>
      <w:del w:id="102" w:author="Hill,Jon (RES Coord) BIP-US-R" w:date="2019-06-26T16:01:00Z">
        <w:r w:rsidR="00D824AF" w:rsidRPr="003A2F37" w:rsidDel="00132D12">
          <w:rPr>
            <w:rFonts w:ascii="Times New Roman" w:hAnsi="Times New Roman" w:cs="Times New Roman"/>
            <w:sz w:val="24"/>
            <w:szCs w:val="24"/>
          </w:rPr>
          <w:delText>interactivities</w:delText>
        </w:r>
      </w:del>
      <w:ins w:id="103" w:author="Hill,Jon (RES Coord) BIP-US-R" w:date="2019-06-26T16:01:00Z">
        <w:r w:rsidR="00132D12">
          <w:rPr>
            <w:rFonts w:ascii="Times New Roman" w:hAnsi="Times New Roman" w:cs="Times New Roman"/>
            <w:sz w:val="24"/>
            <w:szCs w:val="24"/>
          </w:rPr>
          <w:t>interactions</w:t>
        </w:r>
      </w:ins>
      <w:r w:rsidR="00D824AF" w:rsidRPr="003A2F37">
        <w:rPr>
          <w:rFonts w:ascii="Times New Roman" w:hAnsi="Times New Roman" w:cs="Times New Roman"/>
          <w:sz w:val="24"/>
          <w:szCs w:val="24"/>
        </w:rPr>
        <w:t xml:space="preserve"> such as drawing and labelling are written using </w:t>
      </w:r>
      <w:proofErr w:type="spellStart"/>
      <w:r w:rsidR="00D824AF" w:rsidRPr="003A2F3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824AF" w:rsidRPr="003A2F37">
        <w:rPr>
          <w:rFonts w:ascii="Times New Roman" w:hAnsi="Times New Roman" w:cs="Times New Roman"/>
          <w:sz w:val="24"/>
          <w:szCs w:val="24"/>
        </w:rPr>
        <w:t xml:space="preserve">. </w:t>
      </w:r>
      <w:r w:rsidR="008E7772" w:rsidRPr="003A2F37">
        <w:rPr>
          <w:rFonts w:ascii="Times New Roman" w:hAnsi="Times New Roman" w:cs="Times New Roman"/>
          <w:sz w:val="24"/>
          <w:szCs w:val="24"/>
        </w:rPr>
        <w:t xml:space="preserve">The software is open source and currently available through GitHub at </w:t>
      </w:r>
      <w:hyperlink r:id="rId8" w:history="1">
        <w:r w:rsidR="006B4FAD" w:rsidRPr="003A2F3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https://github.com/d-feng/</w:t>
        </w:r>
        <w:r w:rsidR="008F04EB" w:rsidRPr="003A2F37">
          <w:rPr>
            <w:rStyle w:val="Hyperlink"/>
            <w:rFonts w:ascii="Times New Roman" w:hAnsi="Times New Roman" w:cs="Times New Roman"/>
            <w:sz w:val="24"/>
            <w:szCs w:val="24"/>
          </w:rPr>
          <w:t>SingleCellExplorer</w:t>
        </w:r>
      </w:hyperlink>
      <w:r w:rsidR="008E7772" w:rsidRPr="003A2F37">
        <w:rPr>
          <w:rFonts w:ascii="Times New Roman" w:hAnsi="Times New Roman" w:cs="Times New Roman"/>
          <w:sz w:val="24"/>
          <w:szCs w:val="24"/>
        </w:rPr>
        <w:t xml:space="preserve">. It can be launched </w:t>
      </w:r>
      <w:r w:rsidR="009C4FE1" w:rsidRPr="003A2F37">
        <w:rPr>
          <w:rFonts w:ascii="Times New Roman" w:hAnsi="Times New Roman" w:cs="Times New Roman"/>
          <w:sz w:val="24"/>
          <w:szCs w:val="24"/>
        </w:rPr>
        <w:t>by</w:t>
      </w:r>
      <w:r w:rsidR="008E7772" w:rsidRPr="003A2F37">
        <w:rPr>
          <w:rFonts w:ascii="Times New Roman" w:hAnsi="Times New Roman" w:cs="Times New Roman"/>
          <w:sz w:val="24"/>
          <w:szCs w:val="24"/>
        </w:rPr>
        <w:t xml:space="preserve"> server</w:t>
      </w:r>
      <w:r w:rsidR="009C4FE1" w:rsidRPr="003A2F37">
        <w:rPr>
          <w:rFonts w:ascii="Times New Roman" w:hAnsi="Times New Roman" w:cs="Times New Roman"/>
          <w:sz w:val="24"/>
          <w:szCs w:val="24"/>
        </w:rPr>
        <w:t>s which</w:t>
      </w:r>
      <w:r w:rsidR="008E7772" w:rsidRPr="003A2F37">
        <w:rPr>
          <w:rFonts w:ascii="Times New Roman" w:hAnsi="Times New Roman" w:cs="Times New Roman"/>
          <w:sz w:val="24"/>
          <w:szCs w:val="24"/>
        </w:rPr>
        <w:t xml:space="preserve"> support</w:t>
      </w:r>
      <w:ins w:id="104" w:author="Hill,Jon (RES Coord) BIP-US-R" w:date="2019-06-26T16:01:00Z">
        <w:r w:rsidR="00132D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C4FE1" w:rsidRPr="003A2F37">
        <w:rPr>
          <w:rFonts w:ascii="Times New Roman" w:hAnsi="Times New Roman" w:cs="Times New Roman"/>
          <w:sz w:val="24"/>
          <w:szCs w:val="24"/>
        </w:rPr>
        <w:t>the</w:t>
      </w:r>
      <w:r w:rsidR="008E7772" w:rsidRPr="003A2F37">
        <w:rPr>
          <w:rFonts w:ascii="Times New Roman" w:hAnsi="Times New Roman" w:cs="Times New Roman"/>
          <w:sz w:val="24"/>
          <w:szCs w:val="24"/>
        </w:rPr>
        <w:t xml:space="preserve"> Python environment. </w:t>
      </w:r>
      <w:r w:rsidR="00EE1A8D" w:rsidRPr="003A2F37">
        <w:rPr>
          <w:rFonts w:ascii="Times New Roman" w:hAnsi="Times New Roman" w:cs="Times New Roman"/>
          <w:sz w:val="24"/>
          <w:szCs w:val="24"/>
        </w:rPr>
        <w:t>Python WSGI HTTP Server</w:t>
      </w:r>
      <w:ins w:id="105" w:author="Feng,Di (RES) BIP-US-R" w:date="2019-07-07T17:12:00Z">
        <w:r w:rsidR="004E2189">
          <w:rPr>
            <w:rFonts w:ascii="Times New Roman" w:hAnsi="Times New Roman" w:cs="Times New Roman"/>
            <w:sz w:val="24"/>
            <w:szCs w:val="24"/>
          </w:rPr>
          <w:t>s</w:t>
        </w:r>
      </w:ins>
      <w:r w:rsidR="00EE1A8D" w:rsidRPr="003A2F37">
        <w:rPr>
          <w:rFonts w:ascii="Times New Roman" w:hAnsi="Times New Roman" w:cs="Times New Roman"/>
          <w:sz w:val="24"/>
          <w:szCs w:val="24"/>
        </w:rPr>
        <w:t xml:space="preserve"> for UNIX such as </w:t>
      </w:r>
      <w:proofErr w:type="spellStart"/>
      <w:r w:rsidR="00EE1A8D" w:rsidRPr="003A2F37">
        <w:rPr>
          <w:rFonts w:ascii="Times New Roman" w:hAnsi="Times New Roman" w:cs="Times New Roman"/>
          <w:sz w:val="24"/>
          <w:szCs w:val="24"/>
        </w:rPr>
        <w:t>Gunicorn</w:t>
      </w:r>
      <w:proofErr w:type="spellEnd"/>
      <w:r w:rsidR="00EE1A8D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106" w:author="Feng,Di (RES) BIP-US-R" w:date="2019-07-07T17:12:00Z">
        <w:r w:rsidR="008218BE" w:rsidRPr="003A2F37" w:rsidDel="004E2189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ins w:id="107" w:author="Feng,Di (RES) BIP-US-R" w:date="2019-07-07T17:12:00Z">
        <w:r w:rsidR="004E2189">
          <w:rPr>
            <w:rFonts w:ascii="Times New Roman" w:hAnsi="Times New Roman" w:cs="Times New Roman"/>
            <w:sz w:val="24"/>
            <w:szCs w:val="24"/>
          </w:rPr>
          <w:t>are</w:t>
        </w:r>
        <w:r w:rsidR="004E2189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8218BE" w:rsidRPr="003A2F37">
        <w:rPr>
          <w:rFonts w:ascii="Times New Roman" w:hAnsi="Times New Roman" w:cs="Times New Roman"/>
          <w:sz w:val="24"/>
          <w:szCs w:val="24"/>
        </w:rPr>
        <w:t xml:space="preserve">suggested </w:t>
      </w:r>
      <w:r w:rsidR="00EE1A8D" w:rsidRPr="003A2F37">
        <w:rPr>
          <w:rFonts w:ascii="Times New Roman" w:hAnsi="Times New Roman" w:cs="Times New Roman"/>
          <w:sz w:val="24"/>
          <w:szCs w:val="24"/>
        </w:rPr>
        <w:t>to support concurrent use of this app.</w:t>
      </w:r>
      <w:r w:rsidR="00C65080" w:rsidRPr="003A2F37">
        <w:rPr>
          <w:rFonts w:ascii="Times New Roman" w:hAnsi="Times New Roman" w:cs="Times New Roman"/>
          <w:sz w:val="24"/>
          <w:szCs w:val="24"/>
        </w:rPr>
        <w:t xml:space="preserve"> </w:t>
      </w:r>
      <w:ins w:id="108" w:author="Hill,Jon (RES Coord) BIP-US-R" w:date="2019-06-26T16:05:00Z">
        <w:r w:rsidR="00132D12">
          <w:rPr>
            <w:rFonts w:ascii="Times New Roman" w:hAnsi="Times New Roman" w:cs="Times New Roman"/>
            <w:sz w:val="24"/>
            <w:szCs w:val="24"/>
          </w:rPr>
          <w:t xml:space="preserve"> The steps to use the </w:t>
        </w:r>
      </w:ins>
      <w:del w:id="109" w:author="Hill,Jon (RES Coord) BIP-US-R" w:date="2019-06-26T16:06:00Z">
        <w:r w:rsidR="00C65080" w:rsidRPr="003A2F37" w:rsidDel="00132D12">
          <w:rPr>
            <w:rFonts w:ascii="Times New Roman" w:hAnsi="Times New Roman" w:cs="Times New Roman"/>
            <w:sz w:val="24"/>
            <w:szCs w:val="24"/>
          </w:rPr>
          <w:delText>The scExplore</w:delText>
        </w:r>
      </w:del>
      <w:r w:rsidR="00C65080" w:rsidRPr="003A2F37">
        <w:rPr>
          <w:rFonts w:ascii="Times New Roman" w:hAnsi="Times New Roman" w:cs="Times New Roman"/>
          <w:sz w:val="24"/>
          <w:szCs w:val="24"/>
        </w:rPr>
        <w:t xml:space="preserve"> application</w:t>
      </w:r>
      <w:ins w:id="110" w:author="Hill,Jon (RES Coord) BIP-US-R" w:date="2019-06-26T16:06:00Z">
        <w:r w:rsidR="00132D12">
          <w:rPr>
            <w:rFonts w:ascii="Times New Roman" w:hAnsi="Times New Roman" w:cs="Times New Roman"/>
            <w:sz w:val="24"/>
            <w:szCs w:val="24"/>
          </w:rPr>
          <w:t xml:space="preserve"> are</w:t>
        </w:r>
      </w:ins>
      <w:del w:id="111" w:author="Hill,Jon (RES Coord) BIP-US-R" w:date="2019-06-26T16:06:00Z">
        <w:r w:rsidR="00C65080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 enables</w:delText>
        </w:r>
      </w:del>
      <w:r w:rsidR="00C65080" w:rsidRPr="003A2F37">
        <w:rPr>
          <w:rFonts w:ascii="Times New Roman" w:hAnsi="Times New Roman" w:cs="Times New Roman"/>
          <w:sz w:val="24"/>
          <w:szCs w:val="24"/>
        </w:rPr>
        <w:t>:</w:t>
      </w:r>
    </w:p>
    <w:p w:rsidR="004477A6" w:rsidRPr="003A2F37" w:rsidDel="00665219" w:rsidRDefault="00C65080" w:rsidP="003A2F37">
      <w:pPr>
        <w:pStyle w:val="ListParagraph"/>
        <w:numPr>
          <w:ilvl w:val="0"/>
          <w:numId w:val="2"/>
        </w:numPr>
        <w:spacing w:line="480" w:lineRule="auto"/>
        <w:ind w:firstLine="0"/>
        <w:rPr>
          <w:del w:id="112" w:author="Hill,Jon (RES Coord) BIP-US-R" w:date="2019-06-26T16:17:00Z"/>
          <w:rFonts w:ascii="Times New Roman" w:hAnsi="Times New Roman" w:cs="Times New Roman"/>
          <w:sz w:val="24"/>
          <w:szCs w:val="24"/>
        </w:rPr>
      </w:pPr>
      <w:del w:id="113" w:author="Hill,Jon (RES Coord) BIP-US-R" w:date="2019-06-26T16:17:00Z">
        <w:r w:rsidRPr="003A2F37" w:rsidDel="00665219">
          <w:rPr>
            <w:rFonts w:ascii="Times New Roman" w:hAnsi="Times New Roman" w:cs="Times New Roman"/>
            <w:sz w:val="24"/>
            <w:szCs w:val="24"/>
          </w:rPr>
          <w:delText>In</w:delText>
        </w:r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put files including Chromium single-cell RNA-seq output and </w:delText>
        </w:r>
      </w:del>
      <w:del w:id="114" w:author="Hill,Jon (RES Coord) BIP-US-R" w:date="2019-06-26T16:02:00Z">
        <w:r w:rsidR="004477A6" w:rsidRPr="003A2F37" w:rsidDel="00132D12">
          <w:rPr>
            <w:rFonts w:ascii="Times New Roman" w:hAnsi="Times New Roman" w:cs="Times New Roman"/>
            <w:sz w:val="24"/>
            <w:szCs w:val="24"/>
          </w:rPr>
          <w:delText>C</w:delText>
        </w:r>
      </w:del>
      <w:del w:id="115" w:author="Hill,Jon (RES Coord) BIP-US-R" w:date="2019-06-26T16:17:00Z"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>onfiguration files which contain all meta data, sample group information</w:delText>
        </w:r>
        <w:r w:rsidR="00EE1A8D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, reference genome </w:delText>
        </w:r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and parameters to run </w:delText>
        </w:r>
      </w:del>
      <w:del w:id="116" w:author="Hill,Jon (RES Coord) BIP-US-R" w:date="2019-06-26T16:02:00Z">
        <w:r w:rsidR="004477A6" w:rsidRPr="003A2F37" w:rsidDel="00132D12">
          <w:rPr>
            <w:rFonts w:ascii="Times New Roman" w:hAnsi="Times New Roman" w:cs="Times New Roman"/>
            <w:sz w:val="24"/>
            <w:szCs w:val="24"/>
          </w:rPr>
          <w:delText>c</w:delText>
        </w:r>
      </w:del>
      <w:del w:id="117" w:author="Hill,Jon (RES Coord) BIP-US-R" w:date="2019-06-26T16:17:00Z"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ell </w:delText>
        </w:r>
      </w:del>
      <w:commentRangeStart w:id="118"/>
      <w:del w:id="119" w:author="Hill,Jon (RES Coord) BIP-US-R" w:date="2019-06-26T16:02:00Z">
        <w:r w:rsidR="004477A6" w:rsidRPr="003A2F37" w:rsidDel="00132D12">
          <w:rPr>
            <w:rFonts w:ascii="Times New Roman" w:hAnsi="Times New Roman" w:cs="Times New Roman"/>
            <w:sz w:val="24"/>
            <w:szCs w:val="24"/>
          </w:rPr>
          <w:delText>r</w:delText>
        </w:r>
      </w:del>
      <w:del w:id="120" w:author="Hill,Jon (RES Coord) BIP-US-R" w:date="2019-06-26T16:17:00Z"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>anger</w:delText>
        </w:r>
      </w:del>
      <w:del w:id="121" w:author="Hill,Jon (RES Coord) BIP-US-R" w:date="2019-06-26T16:02:00Z">
        <w:r w:rsidR="004477A6" w:rsidRPr="003A2F37" w:rsidDel="00132D12">
          <w:rPr>
            <w:rFonts w:ascii="Times New Roman" w:hAnsi="Times New Roman" w:cs="Times New Roman"/>
            <w:sz w:val="24"/>
            <w:szCs w:val="24"/>
          </w:rPr>
          <w:delText>s</w:delText>
        </w:r>
      </w:del>
      <w:commentRangeEnd w:id="118"/>
      <w:del w:id="122" w:author="Hill,Jon (RES Coord) BIP-US-R" w:date="2019-06-26T16:17:00Z">
        <w:r w:rsidR="00132D12" w:rsidDel="00665219">
          <w:rPr>
            <w:rStyle w:val="CommentReference"/>
          </w:rPr>
          <w:commentReference w:id="118"/>
        </w:r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>.</w:delText>
        </w:r>
      </w:del>
      <w:del w:id="123" w:author="Hill,Jon (RES Coord) BIP-US-R" w:date="2019-06-26T16:02:00Z">
        <w:r w:rsidR="004477A6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24" w:author="Hill,Jon (RES Coord) BIP-US-R" w:date="2019-06-26T16:17:00Z"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    </w:delText>
        </w:r>
      </w:del>
    </w:p>
    <w:p w:rsidR="00691490" w:rsidRPr="003A2F37" w:rsidRDefault="004477A6" w:rsidP="003A2F37">
      <w:pPr>
        <w:pStyle w:val="ListParagraph"/>
        <w:numPr>
          <w:ilvl w:val="0"/>
          <w:numId w:val="2"/>
        </w:num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lastRenderedPageBreak/>
        <w:t xml:space="preserve">Raw </w:t>
      </w:r>
      <w:ins w:id="125" w:author="Hill,Jon (RES Coord) BIP-US-R" w:date="2019-06-26T16:11:00Z">
        <w:r w:rsidR="00665219">
          <w:rPr>
            <w:rFonts w:ascii="Times New Roman" w:hAnsi="Times New Roman" w:cs="Times New Roman"/>
            <w:sz w:val="24"/>
            <w:szCs w:val="24"/>
          </w:rPr>
          <w:t>D</w:t>
        </w:r>
      </w:ins>
      <w:del w:id="126" w:author="Hill,Jon (RES Coord) BIP-US-R" w:date="2019-06-26T16:11:00Z">
        <w:r w:rsidRPr="003A2F37" w:rsidDel="00665219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Pr="003A2F37">
        <w:rPr>
          <w:rFonts w:ascii="Times New Roman" w:hAnsi="Times New Roman" w:cs="Times New Roman"/>
          <w:sz w:val="24"/>
          <w:szCs w:val="24"/>
        </w:rPr>
        <w:t xml:space="preserve">ata </w:t>
      </w:r>
      <w:del w:id="127" w:author="Hill,Jon (RES Coord) BIP-US-R" w:date="2019-06-26T16:11:00Z">
        <w:r w:rsidRPr="003A2F37" w:rsidDel="00665219">
          <w:rPr>
            <w:rFonts w:ascii="Times New Roman" w:hAnsi="Times New Roman" w:cs="Times New Roman"/>
            <w:sz w:val="24"/>
            <w:szCs w:val="24"/>
          </w:rPr>
          <w:delText>p</w:delText>
        </w:r>
      </w:del>
      <w:ins w:id="128" w:author="Hill,Jon (RES Coord) BIP-US-R" w:date="2019-06-26T16:11:00Z">
        <w:r w:rsidR="00665219">
          <w:rPr>
            <w:rFonts w:ascii="Times New Roman" w:hAnsi="Times New Roman" w:cs="Times New Roman"/>
            <w:sz w:val="24"/>
            <w:szCs w:val="24"/>
          </w:rPr>
          <w:t>P</w:t>
        </w:r>
      </w:ins>
      <w:r w:rsidRPr="003A2F37">
        <w:rPr>
          <w:rFonts w:ascii="Times New Roman" w:hAnsi="Times New Roman" w:cs="Times New Roman"/>
          <w:sz w:val="24"/>
          <w:szCs w:val="24"/>
        </w:rPr>
        <w:t>rocessing</w:t>
      </w:r>
      <w:ins w:id="129" w:author="Hill,Jon (RES Coord) BIP-US-R" w:date="2019-06-26T16:11:00Z">
        <w:r w:rsidR="00665219">
          <w:rPr>
            <w:rFonts w:ascii="Times New Roman" w:hAnsi="Times New Roman" w:cs="Times New Roman"/>
            <w:sz w:val="24"/>
            <w:szCs w:val="24"/>
          </w:rPr>
          <w:t>.  Initial processing of data is performed</w:t>
        </w:r>
      </w:ins>
      <w:r w:rsidRPr="003A2F37">
        <w:rPr>
          <w:rFonts w:ascii="Times New Roman" w:hAnsi="Times New Roman" w:cs="Times New Roman"/>
          <w:sz w:val="24"/>
          <w:szCs w:val="24"/>
        </w:rPr>
        <w:t xml:space="preserve"> using </w:t>
      </w:r>
      <w:ins w:id="130" w:author="Hill,Jon (RES Coord) BIP-US-R" w:date="2019-06-26T11:31:00Z">
        <w:r w:rsidR="00E80BEF">
          <w:rPr>
            <w:rFonts w:ascii="Times New Roman" w:hAnsi="Times New Roman" w:cs="Times New Roman"/>
            <w:sz w:val="24"/>
            <w:szCs w:val="24"/>
          </w:rPr>
          <w:t>P</w:t>
        </w:r>
      </w:ins>
      <w:del w:id="131" w:author="Hill,Jon (RES Coord) BIP-US-R" w:date="2019-06-26T11:31:00Z">
        <w:r w:rsidRPr="003A2F37" w:rsidDel="00E80BEF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Pr="003A2F37">
        <w:rPr>
          <w:rFonts w:ascii="Times New Roman" w:hAnsi="Times New Roman" w:cs="Times New Roman"/>
          <w:sz w:val="24"/>
          <w:szCs w:val="24"/>
        </w:rPr>
        <w:t>ython</w:t>
      </w:r>
      <w:r w:rsidR="00E06460" w:rsidRPr="003A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60" w:rsidRPr="003A2F3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06460" w:rsidRPr="003A2F37">
        <w:rPr>
          <w:rFonts w:ascii="Times New Roman" w:hAnsi="Times New Roman" w:cs="Times New Roman"/>
          <w:sz w:val="24"/>
          <w:szCs w:val="24"/>
        </w:rPr>
        <w:t xml:space="preserve"> Notebook</w:t>
      </w:r>
      <w:r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E06460" w:rsidRPr="003A2F37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E06460" w:rsidRPr="003A2F37">
        <w:rPr>
          <w:rFonts w:ascii="Times New Roman" w:hAnsi="Times New Roman" w:cs="Times New Roman"/>
          <w:sz w:val="24"/>
          <w:szCs w:val="24"/>
        </w:rPr>
        <w:t>JupyterLab</w:t>
      </w:r>
      <w:proofErr w:type="spellEnd"/>
      <w:r w:rsidRPr="003A2F37">
        <w:rPr>
          <w:rFonts w:ascii="Times New Roman" w:hAnsi="Times New Roman" w:cs="Times New Roman"/>
          <w:sz w:val="24"/>
          <w:szCs w:val="24"/>
        </w:rPr>
        <w:t>. This step includ</w:t>
      </w:r>
      <w:r w:rsidR="00C65080" w:rsidRPr="003A2F37">
        <w:rPr>
          <w:rFonts w:ascii="Times New Roman" w:hAnsi="Times New Roman" w:cs="Times New Roman"/>
          <w:sz w:val="24"/>
          <w:szCs w:val="24"/>
        </w:rPr>
        <w:t>es</w:t>
      </w:r>
      <w:r w:rsidR="001D335A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Pr="003A2F37">
        <w:rPr>
          <w:rFonts w:ascii="Times New Roman" w:hAnsi="Times New Roman" w:cs="Times New Roman"/>
          <w:sz w:val="24"/>
          <w:szCs w:val="24"/>
        </w:rPr>
        <w:t>read</w:t>
      </w:r>
      <w:ins w:id="132" w:author="Feng,Di (RES) BIP-US-R" w:date="2019-07-07T17:13:00Z">
        <w:r w:rsidR="004E2189">
          <w:rPr>
            <w:rFonts w:ascii="Times New Roman" w:hAnsi="Times New Roman" w:cs="Times New Roman"/>
            <w:sz w:val="24"/>
            <w:szCs w:val="24"/>
          </w:rPr>
          <w:t>ing</w:t>
        </w:r>
      </w:ins>
      <w:r w:rsidRPr="003A2F37">
        <w:rPr>
          <w:rFonts w:ascii="Times New Roman" w:hAnsi="Times New Roman" w:cs="Times New Roman"/>
          <w:sz w:val="24"/>
          <w:szCs w:val="24"/>
        </w:rPr>
        <w:t xml:space="preserve"> alignment, </w:t>
      </w:r>
      <w:del w:id="133" w:author="Hill,Jon (RES Coord) BIP-US-R" w:date="2019-06-26T16:02:00Z">
        <w:r w:rsidRPr="003A2F37" w:rsidDel="00132D12">
          <w:rPr>
            <w:rFonts w:ascii="Times New Roman" w:hAnsi="Times New Roman" w:cs="Times New Roman"/>
            <w:sz w:val="24"/>
            <w:szCs w:val="24"/>
          </w:rPr>
          <w:delText>counting</w:delText>
        </w:r>
        <w:r w:rsidR="00C65080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34" w:author="Hill,Jon (RES Coord) BIP-US-R" w:date="2019-06-26T16:02:00Z">
        <w:r w:rsidR="00132D12">
          <w:rPr>
            <w:rFonts w:ascii="Times New Roman" w:hAnsi="Times New Roman" w:cs="Times New Roman"/>
            <w:sz w:val="24"/>
            <w:szCs w:val="24"/>
          </w:rPr>
          <w:t>gene quantitation,</w:t>
        </w:r>
        <w:r w:rsidR="00132D12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35" w:author="Feng,Di (RES) BIP-US-R" w:date="2019-07-07T17:13:00Z">
        <w:r w:rsidR="00C65080" w:rsidRPr="003A2F37" w:rsidDel="004E2189">
          <w:rPr>
            <w:rFonts w:ascii="Times New Roman" w:hAnsi="Times New Roman" w:cs="Times New Roman"/>
            <w:sz w:val="24"/>
            <w:szCs w:val="24"/>
          </w:rPr>
          <w:delText>as well as</w:delText>
        </w:r>
      </w:del>
      <w:ins w:id="136" w:author="Feng,Di (RES) BIP-US-R" w:date="2019-07-07T17:13:00Z">
        <w:r w:rsidR="004E2189">
          <w:rPr>
            <w:rFonts w:ascii="Times New Roman" w:hAnsi="Times New Roman" w:cs="Times New Roman"/>
            <w:sz w:val="24"/>
            <w:szCs w:val="24"/>
          </w:rPr>
          <w:t>and</w:t>
        </w:r>
      </w:ins>
      <w:r w:rsidR="001D335A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137" w:author="Feng,Di (RES) BIP-US-R" w:date="2019-07-07T17:14:00Z">
        <w:r w:rsidRPr="003A2F37" w:rsidDel="004E2189">
          <w:rPr>
            <w:rFonts w:ascii="Times New Roman" w:hAnsi="Times New Roman" w:cs="Times New Roman"/>
            <w:sz w:val="24"/>
            <w:szCs w:val="24"/>
          </w:rPr>
          <w:delText xml:space="preserve">read QC </w:delText>
        </w:r>
      </w:del>
      <w:ins w:id="138" w:author="Feng,Di (RES) BIP-US-R" w:date="2019-07-07T17:14:00Z">
        <w:r w:rsidR="004E2189">
          <w:rPr>
            <w:rFonts w:ascii="Times New Roman" w:hAnsi="Times New Roman" w:cs="Times New Roman"/>
            <w:sz w:val="24"/>
            <w:szCs w:val="24"/>
          </w:rPr>
          <w:t>quality control</w:t>
        </w:r>
        <w:r w:rsidR="004E2189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65080" w:rsidRPr="003A2F37">
        <w:rPr>
          <w:rFonts w:ascii="Times New Roman" w:hAnsi="Times New Roman" w:cs="Times New Roman"/>
          <w:sz w:val="24"/>
          <w:szCs w:val="24"/>
        </w:rPr>
        <w:t>employing</w:t>
      </w:r>
      <w:r w:rsidRPr="003A2F37">
        <w:rPr>
          <w:rFonts w:ascii="Times New Roman" w:hAnsi="Times New Roman" w:cs="Times New Roman"/>
          <w:sz w:val="24"/>
          <w:szCs w:val="24"/>
        </w:rPr>
        <w:t xml:space="preserve"> </w:t>
      </w:r>
      <w:ins w:id="139" w:author="Hill,Jon (RES Coord) BIP-US-R" w:date="2019-06-26T16:03:00Z">
        <w:r w:rsidR="00132D12">
          <w:rPr>
            <w:rFonts w:ascii="Times New Roman" w:hAnsi="Times New Roman" w:cs="Times New Roman"/>
            <w:sz w:val="24"/>
            <w:szCs w:val="24"/>
          </w:rPr>
          <w:t>C</w:t>
        </w:r>
      </w:ins>
      <w:del w:id="140" w:author="Hill,Jon (RES Coord) BIP-US-R" w:date="2019-06-26T16:03:00Z">
        <w:r w:rsidRPr="003A2F37" w:rsidDel="00132D12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3A2F37">
        <w:rPr>
          <w:rFonts w:ascii="Times New Roman" w:hAnsi="Times New Roman" w:cs="Times New Roman"/>
          <w:sz w:val="24"/>
          <w:szCs w:val="24"/>
        </w:rPr>
        <w:t>ell</w:t>
      </w:r>
      <w:ins w:id="141" w:author="Hill,Jon (RES Coord) BIP-US-R" w:date="2019-06-26T16:03:00Z">
        <w:r w:rsidR="00132D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42" w:author="Hill,Jon (RES Coord) BIP-US-R" w:date="2019-06-26T16:03:00Z">
        <w:r w:rsidRPr="003A2F37" w:rsidDel="00132D12">
          <w:rPr>
            <w:rFonts w:ascii="Times New Roman" w:hAnsi="Times New Roman" w:cs="Times New Roman"/>
            <w:sz w:val="24"/>
            <w:szCs w:val="24"/>
          </w:rPr>
          <w:delText>r</w:delText>
        </w:r>
      </w:del>
      <w:ins w:id="143" w:author="Hill,Jon (RES Coord) BIP-US-R" w:date="2019-06-26T16:03:00Z">
        <w:r w:rsidR="00132D12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3A2F37">
        <w:rPr>
          <w:rFonts w:ascii="Times New Roman" w:hAnsi="Times New Roman" w:cs="Times New Roman"/>
          <w:sz w:val="24"/>
          <w:szCs w:val="24"/>
        </w:rPr>
        <w:t>anger v3.0 to process Chromium single-cell RNA-</w:t>
      </w:r>
      <w:proofErr w:type="spellStart"/>
      <w:r w:rsidRPr="003A2F3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A2F37">
        <w:rPr>
          <w:rFonts w:ascii="Times New Roman" w:hAnsi="Times New Roman" w:cs="Times New Roman"/>
          <w:sz w:val="24"/>
          <w:szCs w:val="24"/>
        </w:rPr>
        <w:t xml:space="preserve"> FASTQ data. </w:t>
      </w:r>
      <w:r w:rsidR="00EE1A8D" w:rsidRPr="003A2F37">
        <w:rPr>
          <w:rFonts w:ascii="Times New Roman" w:hAnsi="Times New Roman" w:cs="Times New Roman"/>
          <w:sz w:val="24"/>
          <w:szCs w:val="24"/>
        </w:rPr>
        <w:t>Alternatively, r</w:t>
      </w:r>
      <w:r w:rsidRPr="003A2F37">
        <w:rPr>
          <w:rFonts w:ascii="Times New Roman" w:hAnsi="Times New Roman" w:cs="Times New Roman"/>
          <w:sz w:val="24"/>
          <w:szCs w:val="24"/>
        </w:rPr>
        <w:t xml:space="preserve">aw </w:t>
      </w:r>
      <w:r w:rsidR="00EE1A8D" w:rsidRPr="003A2F37">
        <w:rPr>
          <w:rFonts w:ascii="Times New Roman" w:hAnsi="Times New Roman" w:cs="Times New Roman"/>
          <w:sz w:val="24"/>
          <w:szCs w:val="24"/>
        </w:rPr>
        <w:t>d</w:t>
      </w:r>
      <w:r w:rsidR="00691490" w:rsidRPr="003A2F37">
        <w:rPr>
          <w:rFonts w:ascii="Times New Roman" w:hAnsi="Times New Roman" w:cs="Times New Roman"/>
          <w:sz w:val="24"/>
          <w:szCs w:val="24"/>
        </w:rPr>
        <w:t xml:space="preserve">ata </w:t>
      </w:r>
      <w:r w:rsidR="00EE1A8D" w:rsidRPr="003A2F37">
        <w:rPr>
          <w:rFonts w:ascii="Times New Roman" w:hAnsi="Times New Roman" w:cs="Times New Roman"/>
          <w:sz w:val="24"/>
          <w:szCs w:val="24"/>
        </w:rPr>
        <w:t xml:space="preserve">can be processed </w:t>
      </w:r>
      <w:r w:rsidR="004C3920" w:rsidRPr="003A2F37">
        <w:rPr>
          <w:rFonts w:ascii="Times New Roman" w:hAnsi="Times New Roman" w:cs="Times New Roman"/>
          <w:sz w:val="24"/>
          <w:szCs w:val="24"/>
        </w:rPr>
        <w:t xml:space="preserve">using </w:t>
      </w:r>
      <w:r w:rsidRPr="003A2F37">
        <w:rPr>
          <w:rFonts w:ascii="Times New Roman" w:hAnsi="Times New Roman" w:cs="Times New Roman"/>
          <w:sz w:val="24"/>
          <w:szCs w:val="24"/>
        </w:rPr>
        <w:t>Bash</w:t>
      </w:r>
      <w:r w:rsidR="00EE1A8D" w:rsidRPr="003A2F3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4C3920" w:rsidRPr="003A2F37">
        <w:rPr>
          <w:rFonts w:ascii="Times New Roman" w:hAnsi="Times New Roman" w:cs="Times New Roman"/>
          <w:sz w:val="24"/>
          <w:szCs w:val="24"/>
        </w:rPr>
        <w:t>Next</w:t>
      </w:r>
      <w:del w:id="144" w:author="Hill,Jon (RES Coord) BIP-US-R" w:date="2019-06-26T16:03:00Z">
        <w:r w:rsidR="004C3920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 F</w:delText>
        </w:r>
      </w:del>
      <w:ins w:id="145" w:author="Hill,Jon (RES Coord) BIP-US-R" w:date="2019-06-26T16:03:00Z">
        <w:r w:rsidR="00132D12">
          <w:rPr>
            <w:rFonts w:ascii="Times New Roman" w:hAnsi="Times New Roman" w:cs="Times New Roman"/>
            <w:sz w:val="24"/>
            <w:szCs w:val="24"/>
          </w:rPr>
          <w:t>f</w:t>
        </w:r>
      </w:ins>
      <w:r w:rsidR="004C3920" w:rsidRPr="003A2F37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691490" w:rsidRPr="003A2F37">
        <w:rPr>
          <w:rFonts w:ascii="Times New Roman" w:hAnsi="Times New Roman" w:cs="Times New Roman"/>
          <w:sz w:val="24"/>
          <w:szCs w:val="24"/>
        </w:rPr>
        <w:t>. We provided</w:t>
      </w:r>
      <w:ins w:id="146" w:author="Hill,Jon (RES Coord) BIP-US-R" w:date="2019-06-26T16:03:00Z">
        <w:r w:rsidR="00132D12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="00691490" w:rsidRPr="003A2F37">
        <w:rPr>
          <w:rFonts w:ascii="Times New Roman" w:hAnsi="Times New Roman" w:cs="Times New Roman"/>
          <w:sz w:val="24"/>
          <w:szCs w:val="24"/>
        </w:rPr>
        <w:t xml:space="preserve"> </w:t>
      </w:r>
      <w:ins w:id="147" w:author="Hill,Jon (RES Coord) BIP-US-R" w:date="2019-06-26T16:03:00Z">
        <w:r w:rsidR="00132D12">
          <w:rPr>
            <w:rFonts w:ascii="Times New Roman" w:hAnsi="Times New Roman" w:cs="Times New Roman"/>
            <w:sz w:val="24"/>
            <w:szCs w:val="24"/>
          </w:rPr>
          <w:t>B</w:t>
        </w:r>
      </w:ins>
      <w:del w:id="148" w:author="Hill,Jon (RES Coord) BIP-US-R" w:date="2019-06-26T16:03:00Z">
        <w:r w:rsidR="00691490" w:rsidRPr="003A2F37" w:rsidDel="00132D12">
          <w:rPr>
            <w:rFonts w:ascii="Times New Roman" w:hAnsi="Times New Roman" w:cs="Times New Roman"/>
            <w:sz w:val="24"/>
            <w:szCs w:val="24"/>
          </w:rPr>
          <w:delText>b</w:delText>
        </w:r>
      </w:del>
      <w:r w:rsidR="00691490" w:rsidRPr="003A2F37">
        <w:rPr>
          <w:rFonts w:ascii="Times New Roman" w:hAnsi="Times New Roman" w:cs="Times New Roman"/>
          <w:sz w:val="24"/>
          <w:szCs w:val="24"/>
        </w:rPr>
        <w:t>ash script</w:t>
      </w:r>
      <w:del w:id="149" w:author="Hill,Jon (RES Coord) BIP-US-R" w:date="2019-06-26T16:03:00Z">
        <w:r w:rsidR="00691490" w:rsidRPr="003A2F37" w:rsidDel="00132D12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691490" w:rsidRPr="003A2F37">
        <w:rPr>
          <w:rFonts w:ascii="Times New Roman" w:hAnsi="Times New Roman" w:cs="Times New Roman"/>
          <w:sz w:val="24"/>
          <w:szCs w:val="24"/>
        </w:rPr>
        <w:t xml:space="preserve"> sce.sh to integrate </w:t>
      </w:r>
      <w:r w:rsidR="001D335A" w:rsidRPr="003A2F37">
        <w:rPr>
          <w:rFonts w:ascii="Times New Roman" w:hAnsi="Times New Roman" w:cs="Times New Roman"/>
          <w:sz w:val="24"/>
          <w:szCs w:val="24"/>
        </w:rPr>
        <w:t xml:space="preserve">the </w:t>
      </w:r>
      <w:r w:rsidR="00691490" w:rsidRPr="003A2F37">
        <w:rPr>
          <w:rFonts w:ascii="Times New Roman" w:hAnsi="Times New Roman" w:cs="Times New Roman"/>
          <w:sz w:val="24"/>
          <w:szCs w:val="24"/>
        </w:rPr>
        <w:t xml:space="preserve">raw data processing pipeline </w:t>
      </w:r>
      <w:ins w:id="150" w:author="Hill,Jon (RES Coord) BIP-US-R" w:date="2019-06-26T16:03:00Z">
        <w:r w:rsidR="00132D12">
          <w:rPr>
            <w:rFonts w:ascii="Times New Roman" w:hAnsi="Times New Roman" w:cs="Times New Roman"/>
            <w:sz w:val="24"/>
            <w:szCs w:val="24"/>
          </w:rPr>
          <w:t>C</w:t>
        </w:r>
      </w:ins>
      <w:del w:id="151" w:author="Hill,Jon (RES Coord) BIP-US-R" w:date="2019-06-26T16:03:00Z">
        <w:r w:rsidR="00691490" w:rsidRPr="003A2F37" w:rsidDel="00132D12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691490" w:rsidRPr="003A2F37">
        <w:rPr>
          <w:rFonts w:ascii="Times New Roman" w:hAnsi="Times New Roman" w:cs="Times New Roman"/>
          <w:sz w:val="24"/>
          <w:szCs w:val="24"/>
        </w:rPr>
        <w:t>ell</w:t>
      </w:r>
      <w:ins w:id="152" w:author="Hill,Jon (RES Coord) BIP-US-R" w:date="2019-06-26T16:03:00Z">
        <w:r w:rsidR="00132D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53" w:author="Hill,Jon (RES Coord) BIP-US-R" w:date="2019-06-26T16:03:00Z">
        <w:r w:rsidR="00691490" w:rsidRPr="003A2F37" w:rsidDel="00132D12">
          <w:rPr>
            <w:rFonts w:ascii="Times New Roman" w:hAnsi="Times New Roman" w:cs="Times New Roman"/>
            <w:sz w:val="24"/>
            <w:szCs w:val="24"/>
          </w:rPr>
          <w:delText>r</w:delText>
        </w:r>
      </w:del>
      <w:proofErr w:type="gramStart"/>
      <w:ins w:id="154" w:author="Hill,Jon (RES Coord) BIP-US-R" w:date="2019-06-26T16:03:00Z">
        <w:r w:rsidR="00132D12">
          <w:rPr>
            <w:rFonts w:ascii="Times New Roman" w:hAnsi="Times New Roman" w:cs="Times New Roman"/>
            <w:sz w:val="24"/>
            <w:szCs w:val="24"/>
          </w:rPr>
          <w:t>R</w:t>
        </w:r>
      </w:ins>
      <w:r w:rsidR="00691490" w:rsidRPr="003A2F37">
        <w:rPr>
          <w:rFonts w:ascii="Times New Roman" w:hAnsi="Times New Roman" w:cs="Times New Roman"/>
          <w:sz w:val="24"/>
          <w:szCs w:val="24"/>
        </w:rPr>
        <w:t>anger,</w:t>
      </w:r>
      <w:del w:id="155" w:author="Hill,Jon (RES Coord) BIP-US-R" w:date="2019-06-26T16:04:00Z">
        <w:r w:rsidR="00691490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 which process</w:delText>
        </w:r>
        <w:r w:rsidR="00C65080" w:rsidRPr="003A2F37" w:rsidDel="00132D12">
          <w:rPr>
            <w:rFonts w:ascii="Times New Roman" w:hAnsi="Times New Roman" w:cs="Times New Roman"/>
            <w:sz w:val="24"/>
            <w:szCs w:val="24"/>
          </w:rPr>
          <w:delText>es</w:delText>
        </w:r>
        <w:r w:rsidR="00691490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 Chromium single-cell RNA-seq output to map reads and generate gene-cell </w:delText>
        </w:r>
        <w:commentRangeStart w:id="156"/>
        <w:r w:rsidR="00691490" w:rsidRPr="003A2F37" w:rsidDel="00132D12">
          <w:rPr>
            <w:rFonts w:ascii="Times New Roman" w:hAnsi="Times New Roman" w:cs="Times New Roman"/>
            <w:sz w:val="24"/>
            <w:szCs w:val="24"/>
          </w:rPr>
          <w:delText>matrices</w:delText>
        </w:r>
      </w:del>
      <w:commentRangeEnd w:id="156"/>
      <w:r w:rsidR="00132D12">
        <w:rPr>
          <w:rStyle w:val="CommentReference"/>
        </w:rPr>
        <w:commentReference w:id="156"/>
      </w:r>
      <w:r w:rsidR="00691490" w:rsidRPr="003A2F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91490" w:rsidRPr="003A2F37">
        <w:rPr>
          <w:rFonts w:ascii="Times New Roman" w:hAnsi="Times New Roman" w:cs="Times New Roman"/>
          <w:sz w:val="24"/>
          <w:szCs w:val="24"/>
        </w:rPr>
        <w:t xml:space="preserve"> </w:t>
      </w:r>
      <w:ins w:id="157" w:author="Hill,Jon (RES Coord) BIP-US-R" w:date="2019-06-26T16:04:00Z">
        <w:r w:rsidR="00132D12">
          <w:rPr>
            <w:rFonts w:ascii="Times New Roman" w:hAnsi="Times New Roman" w:cs="Times New Roman"/>
            <w:sz w:val="24"/>
            <w:szCs w:val="24"/>
          </w:rPr>
          <w:t xml:space="preserve">The required </w:t>
        </w:r>
      </w:ins>
      <w:del w:id="158" w:author="Hill,Jon (RES Coord) BIP-US-R" w:date="2019-06-26T16:04:00Z">
        <w:r w:rsidR="00487F41" w:rsidRPr="003A2F37" w:rsidDel="00132D12">
          <w:rPr>
            <w:rFonts w:ascii="Times New Roman" w:hAnsi="Times New Roman" w:cs="Times New Roman"/>
            <w:sz w:val="24"/>
            <w:szCs w:val="24"/>
          </w:rPr>
          <w:delText>I</w:delText>
        </w:r>
      </w:del>
      <w:ins w:id="159" w:author="Hill,Jon (RES Coord) BIP-US-R" w:date="2019-06-26T16:04:00Z">
        <w:r w:rsidR="00132D12">
          <w:rPr>
            <w:rFonts w:ascii="Times New Roman" w:hAnsi="Times New Roman" w:cs="Times New Roman"/>
            <w:sz w:val="24"/>
            <w:szCs w:val="24"/>
          </w:rPr>
          <w:t>i</w:t>
        </w:r>
      </w:ins>
      <w:r w:rsidR="00487F41" w:rsidRPr="003A2F37">
        <w:rPr>
          <w:rFonts w:ascii="Times New Roman" w:hAnsi="Times New Roman" w:cs="Times New Roman"/>
          <w:sz w:val="24"/>
          <w:szCs w:val="24"/>
        </w:rPr>
        <w:t xml:space="preserve">nput files </w:t>
      </w:r>
      <w:r w:rsidR="004C3920" w:rsidRPr="003A2F37">
        <w:rPr>
          <w:rFonts w:ascii="Times New Roman" w:hAnsi="Times New Roman" w:cs="Times New Roman"/>
          <w:sz w:val="24"/>
          <w:szCs w:val="24"/>
        </w:rPr>
        <w:t>are</w:t>
      </w:r>
      <w:r w:rsidR="00487F41" w:rsidRPr="003A2F37">
        <w:rPr>
          <w:rFonts w:ascii="Times New Roman" w:hAnsi="Times New Roman" w:cs="Times New Roman"/>
          <w:sz w:val="24"/>
          <w:szCs w:val="24"/>
        </w:rPr>
        <w:t xml:space="preserve"> FASTQ files</w:t>
      </w:r>
      <w:ins w:id="160" w:author="Hill,Jon (RES Coord) BIP-US-R" w:date="2019-06-26T16:04:00Z">
        <w:r w:rsidR="00132D12">
          <w:rPr>
            <w:rFonts w:ascii="Times New Roman" w:hAnsi="Times New Roman" w:cs="Times New Roman"/>
            <w:sz w:val="24"/>
            <w:szCs w:val="24"/>
          </w:rPr>
          <w:t>, as well as the appropriate</w:t>
        </w:r>
      </w:ins>
      <w:del w:id="161" w:author="Hill,Jon (RES Coord) BIP-US-R" w:date="2019-06-26T16:04:00Z">
        <w:r w:rsidR="00487F41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B0740E" w:rsidRPr="003A2F37" w:rsidDel="00132D12">
          <w:rPr>
            <w:rFonts w:ascii="Times New Roman" w:hAnsi="Times New Roman" w:cs="Times New Roman"/>
            <w:sz w:val="24"/>
            <w:szCs w:val="24"/>
          </w:rPr>
          <w:delText>This pr</w:delText>
        </w:r>
      </w:del>
      <w:del w:id="162" w:author="Hill,Jon (RES Coord) BIP-US-R" w:date="2019-06-26T16:05:00Z">
        <w:r w:rsidR="00B0740E" w:rsidRPr="003A2F37" w:rsidDel="00132D12">
          <w:rPr>
            <w:rFonts w:ascii="Times New Roman" w:hAnsi="Times New Roman" w:cs="Times New Roman"/>
            <w:sz w:val="24"/>
            <w:szCs w:val="24"/>
          </w:rPr>
          <w:delText>ocess requires</w:delText>
        </w:r>
      </w:del>
      <w:r w:rsidR="00797676" w:rsidRPr="003A2F37">
        <w:rPr>
          <w:rFonts w:ascii="Times New Roman" w:hAnsi="Times New Roman" w:cs="Times New Roman"/>
          <w:sz w:val="24"/>
          <w:szCs w:val="24"/>
        </w:rPr>
        <w:t xml:space="preserve"> genome reference files</w:t>
      </w:r>
      <w:ins w:id="163" w:author="Hill,Jon (RES Coord) BIP-US-R" w:date="2019-06-26T16:05:00Z">
        <w:r w:rsidR="00132D12">
          <w:rPr>
            <w:rFonts w:ascii="Times New Roman" w:hAnsi="Times New Roman" w:cs="Times New Roman"/>
            <w:sz w:val="24"/>
            <w:szCs w:val="24"/>
          </w:rPr>
          <w:t xml:space="preserve"> for</w:t>
        </w:r>
      </w:ins>
      <w:ins w:id="164" w:author="Feng,Di (RES) BIP-US-R" w:date="2019-07-07T17:13:00Z">
        <w:r w:rsidR="004E2189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ins w:id="165" w:author="Hill,Jon (RES Coord) BIP-US-R" w:date="2019-06-26T16:05:00Z">
        <w:r w:rsidR="00132D12">
          <w:rPr>
            <w:rFonts w:ascii="Times New Roman" w:hAnsi="Times New Roman" w:cs="Times New Roman"/>
            <w:sz w:val="24"/>
            <w:szCs w:val="24"/>
          </w:rPr>
          <w:t xml:space="preserve"> relevant organism</w:t>
        </w:r>
      </w:ins>
      <w:r w:rsidR="006E5A6C" w:rsidRPr="003A2F37">
        <w:rPr>
          <w:rFonts w:ascii="Times New Roman" w:hAnsi="Times New Roman" w:cs="Times New Roman"/>
          <w:sz w:val="24"/>
          <w:szCs w:val="24"/>
        </w:rPr>
        <w:t>.</w:t>
      </w:r>
      <w:r w:rsidR="00797676" w:rsidRPr="003A2F37">
        <w:rPr>
          <w:rFonts w:ascii="Times New Roman" w:hAnsi="Times New Roman" w:cs="Times New Roman"/>
          <w:sz w:val="24"/>
          <w:szCs w:val="24"/>
        </w:rPr>
        <w:t xml:space="preserve">   </w:t>
      </w:r>
      <w:r w:rsidR="00487F41" w:rsidRPr="003A2F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740E" w:rsidRPr="003A2F37" w:rsidRDefault="00665219" w:rsidP="003A2F37">
      <w:pPr>
        <w:pStyle w:val="ListParagraph"/>
        <w:numPr>
          <w:ilvl w:val="0"/>
          <w:numId w:val="2"/>
        </w:num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ins w:id="166" w:author="Hill,Jon (RES Coord) BIP-US-R" w:date="2019-06-26T16:11:00Z">
        <w:r>
          <w:rPr>
            <w:rFonts w:ascii="Times New Roman" w:hAnsi="Times New Roman" w:cs="Times New Roman"/>
            <w:sz w:val="24"/>
            <w:szCs w:val="24"/>
          </w:rPr>
          <w:t xml:space="preserve">Preliminary </w:t>
        </w:r>
      </w:ins>
      <w:r w:rsidR="004C3920" w:rsidRPr="003A2F37">
        <w:rPr>
          <w:rFonts w:ascii="Times New Roman" w:hAnsi="Times New Roman" w:cs="Times New Roman"/>
          <w:sz w:val="24"/>
          <w:szCs w:val="24"/>
        </w:rPr>
        <w:t>Analysis</w:t>
      </w:r>
      <w:r w:rsidR="00E06460" w:rsidRPr="003A2F37">
        <w:rPr>
          <w:rFonts w:ascii="Times New Roman" w:hAnsi="Times New Roman" w:cs="Times New Roman"/>
          <w:sz w:val="24"/>
          <w:szCs w:val="24"/>
        </w:rPr>
        <w:t xml:space="preserve"> in Python Environment</w:t>
      </w:r>
      <w:r w:rsidR="004C3920" w:rsidRPr="003A2F37">
        <w:rPr>
          <w:rFonts w:ascii="Times New Roman" w:hAnsi="Times New Roman" w:cs="Times New Roman"/>
          <w:sz w:val="24"/>
          <w:szCs w:val="24"/>
        </w:rPr>
        <w:t xml:space="preserve">. This step runs </w:t>
      </w:r>
      <w:del w:id="167" w:author="Hill,Jon (RES Coord) BIP-US-R" w:date="2019-06-26T16:06:00Z">
        <w:r w:rsidR="004C3920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QC </w:delText>
        </w:r>
      </w:del>
      <w:ins w:id="168" w:author="Hill,Jon (RES Coord) BIP-US-R" w:date="2019-06-26T16:06:00Z">
        <w:r w:rsidR="00132D12">
          <w:rPr>
            <w:rFonts w:ascii="Times New Roman" w:hAnsi="Times New Roman" w:cs="Times New Roman"/>
            <w:sz w:val="24"/>
            <w:szCs w:val="24"/>
          </w:rPr>
          <w:t>quality control</w:t>
        </w:r>
        <w:r w:rsidR="00132D12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C3920" w:rsidRPr="003A2F37">
        <w:rPr>
          <w:rFonts w:ascii="Times New Roman" w:hAnsi="Times New Roman" w:cs="Times New Roman"/>
          <w:sz w:val="24"/>
          <w:szCs w:val="24"/>
        </w:rPr>
        <w:t xml:space="preserve">and </w:t>
      </w:r>
      <w:ins w:id="169" w:author="Hill,Jon (RES Coord) BIP-US-R" w:date="2019-06-26T16:06:00Z">
        <w:r w:rsidR="00132D12">
          <w:rPr>
            <w:rFonts w:ascii="Times New Roman" w:hAnsi="Times New Roman" w:cs="Times New Roman"/>
            <w:sz w:val="24"/>
            <w:szCs w:val="24"/>
          </w:rPr>
          <w:t>d</w:t>
        </w:r>
      </w:ins>
      <w:del w:id="170" w:author="Hill,Jon (RES Coord) BIP-US-R" w:date="2019-06-26T16:06:00Z">
        <w:r w:rsidR="004C3920" w:rsidRPr="003A2F37" w:rsidDel="00132D12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="004C3920" w:rsidRPr="003A2F37">
        <w:rPr>
          <w:rFonts w:ascii="Times New Roman" w:hAnsi="Times New Roman" w:cs="Times New Roman"/>
          <w:sz w:val="24"/>
          <w:szCs w:val="24"/>
        </w:rPr>
        <w:t>imensional</w:t>
      </w:r>
      <w:ins w:id="171" w:author="Hill,Jon (RES Coord) BIP-US-R" w:date="2019-06-26T16:06:00Z">
        <w:r w:rsidR="00132D12">
          <w:rPr>
            <w:rFonts w:ascii="Times New Roman" w:hAnsi="Times New Roman" w:cs="Times New Roman"/>
            <w:sz w:val="24"/>
            <w:szCs w:val="24"/>
          </w:rPr>
          <w:t>ity</w:t>
        </w:r>
      </w:ins>
      <w:r w:rsidR="004C3920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172" w:author="Hill,Jon (RES Coord) BIP-US-R" w:date="2019-06-26T16:06:00Z">
        <w:r w:rsidR="004C3920" w:rsidRPr="003A2F37" w:rsidDel="00132D12">
          <w:rPr>
            <w:rFonts w:ascii="Times New Roman" w:hAnsi="Times New Roman" w:cs="Times New Roman"/>
            <w:sz w:val="24"/>
            <w:szCs w:val="24"/>
          </w:rPr>
          <w:delText>R</w:delText>
        </w:r>
      </w:del>
      <w:ins w:id="173" w:author="Hill,Jon (RES Coord) BIP-US-R" w:date="2019-06-26T16:06:00Z">
        <w:r w:rsidR="00132D12">
          <w:rPr>
            <w:rFonts w:ascii="Times New Roman" w:hAnsi="Times New Roman" w:cs="Times New Roman"/>
            <w:sz w:val="24"/>
            <w:szCs w:val="24"/>
          </w:rPr>
          <w:t>r</w:t>
        </w:r>
      </w:ins>
      <w:r w:rsidR="004C3920" w:rsidRPr="003A2F37">
        <w:rPr>
          <w:rFonts w:ascii="Times New Roman" w:hAnsi="Times New Roman" w:cs="Times New Roman"/>
          <w:sz w:val="24"/>
          <w:szCs w:val="24"/>
        </w:rPr>
        <w:t>eduction using the</w:t>
      </w:r>
      <w:del w:id="174" w:author="Feng,Di (RES) BIP-US-R" w:date="2019-07-07T17:14:00Z">
        <w:r w:rsidR="004C3920" w:rsidRPr="003A2F37" w:rsidDel="004E218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EE1A8D" w:rsidRPr="003A2F37" w:rsidDel="004E2189">
          <w:rPr>
            <w:rFonts w:ascii="Times New Roman" w:hAnsi="Times New Roman" w:cs="Times New Roman"/>
            <w:sz w:val="24"/>
            <w:szCs w:val="24"/>
          </w:rPr>
          <w:delText>counts</w:delText>
        </w:r>
      </w:del>
      <w:r w:rsidR="00EE1A8D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4C3920" w:rsidRPr="003A2F37">
        <w:rPr>
          <w:rFonts w:ascii="Times New Roman" w:hAnsi="Times New Roman" w:cs="Times New Roman"/>
          <w:sz w:val="24"/>
          <w:szCs w:val="24"/>
        </w:rPr>
        <w:t xml:space="preserve">results generated from step </w:t>
      </w:r>
      <w:ins w:id="175" w:author="Hill,Jon (RES Coord) BIP-US-R" w:date="2019-06-26T16:06:00Z">
        <w:r w:rsidR="00132D12">
          <w:rPr>
            <w:rFonts w:ascii="Times New Roman" w:hAnsi="Times New Roman" w:cs="Times New Roman"/>
            <w:sz w:val="24"/>
            <w:szCs w:val="24"/>
          </w:rPr>
          <w:t>1</w:t>
        </w:r>
      </w:ins>
      <w:del w:id="176" w:author="Hill,Jon (RES Coord) BIP-US-R" w:date="2019-06-26T16:06:00Z">
        <w:r w:rsidR="004C3920" w:rsidRPr="003A2F37" w:rsidDel="00132D12">
          <w:rPr>
            <w:rFonts w:ascii="Times New Roman" w:hAnsi="Times New Roman" w:cs="Times New Roman"/>
            <w:sz w:val="24"/>
            <w:szCs w:val="24"/>
          </w:rPr>
          <w:delText>2</w:delText>
        </w:r>
      </w:del>
      <w:r w:rsidR="004C3920" w:rsidRPr="003A2F37">
        <w:rPr>
          <w:rFonts w:ascii="Times New Roman" w:hAnsi="Times New Roman" w:cs="Times New Roman"/>
          <w:sz w:val="24"/>
          <w:szCs w:val="24"/>
        </w:rPr>
        <w:t xml:space="preserve">. </w:t>
      </w:r>
      <w:del w:id="177" w:author="Hill,Jon (RES Coord) BIP-US-R" w:date="2019-06-26T16:06:00Z">
        <w:r w:rsidR="004C3920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We used Scanpy/Seurat </w:delText>
        </w:r>
      </w:del>
      <w:ins w:id="178" w:author="Hill,Jon (RES Coord) BIP-US-R" w:date="2019-06-26T16:06:00Z">
        <w:r w:rsidR="00132D12">
          <w:rPr>
            <w:rFonts w:ascii="Times New Roman" w:hAnsi="Times New Roman" w:cs="Times New Roman"/>
            <w:sz w:val="24"/>
            <w:szCs w:val="24"/>
          </w:rPr>
          <w:t xml:space="preserve">The application is agnostic to the method used for dimensionality reduction; </w:t>
        </w:r>
        <w:proofErr w:type="gramStart"/>
        <w:r w:rsidR="00132D12">
          <w:rPr>
            <w:rFonts w:ascii="Times New Roman" w:hAnsi="Times New Roman" w:cs="Times New Roman"/>
            <w:sz w:val="24"/>
            <w:szCs w:val="24"/>
          </w:rPr>
          <w:t xml:space="preserve">both </w:t>
        </w:r>
      </w:ins>
      <w:del w:id="179" w:author="Hill,Jon (RES Coord) BIP-US-R" w:date="2019-06-26T16:07:00Z">
        <w:r w:rsidR="004C3920" w:rsidRPr="003A2F37" w:rsidDel="00132D12">
          <w:rPr>
            <w:rFonts w:ascii="Times New Roman" w:hAnsi="Times New Roman" w:cs="Times New Roman"/>
            <w:sz w:val="24"/>
            <w:szCs w:val="24"/>
          </w:rPr>
          <w:delText>approaches to generate</w:delText>
        </w:r>
      </w:del>
      <w:r w:rsidR="004C3920" w:rsidRPr="003A2F37">
        <w:rPr>
          <w:rFonts w:ascii="Times New Roman" w:hAnsi="Times New Roman" w:cs="Times New Roman"/>
          <w:sz w:val="24"/>
          <w:szCs w:val="24"/>
        </w:rPr>
        <w:t xml:space="preserve"> t-SNE or</w:t>
      </w:r>
      <w:proofErr w:type="gramEnd"/>
      <w:r w:rsidR="004C392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BB1FB1" w:rsidRPr="003A2F37">
        <w:rPr>
          <w:rFonts w:ascii="Times New Roman" w:hAnsi="Times New Roman" w:cs="Times New Roman"/>
          <w:sz w:val="24"/>
          <w:szCs w:val="24"/>
        </w:rPr>
        <w:t>UMAP</w:t>
      </w:r>
      <w:r w:rsidR="004C3920" w:rsidRPr="003A2F37">
        <w:rPr>
          <w:rFonts w:ascii="Times New Roman" w:hAnsi="Times New Roman" w:cs="Times New Roman"/>
          <w:sz w:val="24"/>
          <w:szCs w:val="24"/>
        </w:rPr>
        <w:t xml:space="preserve"> coo</w:t>
      </w:r>
      <w:r w:rsidR="00C65080" w:rsidRPr="003A2F37">
        <w:rPr>
          <w:rFonts w:ascii="Times New Roman" w:hAnsi="Times New Roman" w:cs="Times New Roman"/>
          <w:sz w:val="24"/>
          <w:szCs w:val="24"/>
        </w:rPr>
        <w:t>r</w:t>
      </w:r>
      <w:r w:rsidR="004C3920" w:rsidRPr="003A2F37">
        <w:rPr>
          <w:rFonts w:ascii="Times New Roman" w:hAnsi="Times New Roman" w:cs="Times New Roman"/>
          <w:sz w:val="24"/>
          <w:szCs w:val="24"/>
        </w:rPr>
        <w:t>dinates</w:t>
      </w:r>
      <w:ins w:id="180" w:author="Hill,Jon (RES Coord) BIP-US-R" w:date="2019-06-26T16:07:00Z">
        <w:r w:rsidR="00132D12">
          <w:rPr>
            <w:rFonts w:ascii="Times New Roman" w:hAnsi="Times New Roman" w:cs="Times New Roman"/>
            <w:sz w:val="24"/>
            <w:szCs w:val="24"/>
          </w:rPr>
          <w:t xml:space="preserve"> have been generated with Seurat or </w:t>
        </w:r>
        <w:proofErr w:type="spellStart"/>
        <w:r w:rsidR="00132D12">
          <w:rPr>
            <w:rFonts w:ascii="Times New Roman" w:hAnsi="Times New Roman" w:cs="Times New Roman"/>
            <w:sz w:val="24"/>
            <w:szCs w:val="24"/>
          </w:rPr>
          <w:t>Scanpy</w:t>
        </w:r>
        <w:proofErr w:type="spellEnd"/>
        <w:r w:rsidR="00132D12">
          <w:rPr>
            <w:rFonts w:ascii="Times New Roman" w:hAnsi="Times New Roman" w:cs="Times New Roman"/>
            <w:sz w:val="24"/>
            <w:szCs w:val="24"/>
          </w:rPr>
          <w:t xml:space="preserve"> methods and used</w:t>
        </w:r>
      </w:ins>
      <w:r w:rsidR="004477A6" w:rsidRPr="003A2F37">
        <w:rPr>
          <w:rFonts w:ascii="Times New Roman" w:hAnsi="Times New Roman" w:cs="Times New Roman"/>
          <w:sz w:val="24"/>
          <w:szCs w:val="24"/>
        </w:rPr>
        <w:t>.</w:t>
      </w:r>
      <w:r w:rsidR="004C3920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181" w:author="Hill,Jon (RES Coord) BIP-US-R" w:date="2019-06-26T16:08:00Z">
        <w:r w:rsidR="004477A6" w:rsidRPr="003A2F37" w:rsidDel="00132D12">
          <w:rPr>
            <w:rFonts w:ascii="Times New Roman" w:hAnsi="Times New Roman" w:cs="Times New Roman"/>
            <w:sz w:val="24"/>
            <w:szCs w:val="24"/>
          </w:rPr>
          <w:delText>Preprocessed data</w:delText>
        </w:r>
      </w:del>
      <w:ins w:id="182" w:author="Hill,Jon (RES Coord) BIP-US-R" w:date="2019-06-26T16:08:00Z">
        <w:r w:rsidR="00132D12">
          <w:rPr>
            <w:rFonts w:ascii="Times New Roman" w:hAnsi="Times New Roman" w:cs="Times New Roman"/>
            <w:sz w:val="24"/>
            <w:szCs w:val="24"/>
          </w:rPr>
          <w:t>The principal output of this step includes</w:t>
        </w:r>
      </w:ins>
      <w:r w:rsidR="004477A6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183" w:author="Hill,Jon (RES Coord) BIP-US-R" w:date="2019-06-26T16:08:00Z">
        <w:r w:rsidR="004477A6" w:rsidRPr="003A2F37" w:rsidDel="00132D12">
          <w:rPr>
            <w:rFonts w:ascii="Times New Roman" w:hAnsi="Times New Roman" w:cs="Times New Roman"/>
            <w:sz w:val="24"/>
            <w:szCs w:val="24"/>
          </w:rPr>
          <w:delText>including</w:delText>
        </w:r>
      </w:del>
      <w:ins w:id="184" w:author="Hill,Jon (RES Coord) BIP-US-R" w:date="2019-06-26T16:08:00Z">
        <w:r w:rsidR="00132D12">
          <w:rPr>
            <w:rFonts w:ascii="Times New Roman" w:hAnsi="Times New Roman" w:cs="Times New Roman"/>
            <w:sz w:val="24"/>
            <w:szCs w:val="24"/>
          </w:rPr>
          <w:t>the</w:t>
        </w:r>
      </w:ins>
      <w:r w:rsidR="004477A6" w:rsidRPr="003A2F37">
        <w:rPr>
          <w:rFonts w:ascii="Times New Roman" w:hAnsi="Times New Roman" w:cs="Times New Roman"/>
          <w:sz w:val="24"/>
          <w:szCs w:val="24"/>
        </w:rPr>
        <w:t xml:space="preserve"> </w:t>
      </w:r>
      <w:ins w:id="185" w:author="Hill,Jon (RES Coord) BIP-US-R" w:date="2019-06-26T16:08:00Z">
        <w:r w:rsidR="00132D12">
          <w:rPr>
            <w:rFonts w:ascii="Times New Roman" w:hAnsi="Times New Roman" w:cs="Times New Roman"/>
            <w:sz w:val="24"/>
            <w:szCs w:val="24"/>
          </w:rPr>
          <w:t xml:space="preserve">filtered cell / gene </w:t>
        </w:r>
      </w:ins>
      <w:r w:rsidR="004477A6" w:rsidRPr="003A2F37">
        <w:rPr>
          <w:rFonts w:ascii="Times New Roman" w:hAnsi="Times New Roman" w:cs="Times New Roman"/>
          <w:sz w:val="24"/>
          <w:szCs w:val="24"/>
        </w:rPr>
        <w:t>expression matrix a</w:t>
      </w:r>
      <w:ins w:id="186" w:author="Hill,Jon (RES Coord) BIP-US-R" w:date="2019-06-26T16:09:00Z">
        <w:r w:rsidR="00132D12">
          <w:rPr>
            <w:rFonts w:ascii="Times New Roman" w:hAnsi="Times New Roman" w:cs="Times New Roman"/>
            <w:sz w:val="24"/>
            <w:szCs w:val="24"/>
          </w:rPr>
          <w:t xml:space="preserve">s well as the matrix describing </w:t>
        </w:r>
        <w:del w:id="187" w:author="Feng,Di (RES) BIP-US-R" w:date="2019-07-07T17:15:00Z">
          <w:r w:rsidR="00132D12" w:rsidDel="004E2189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  <w:r w:rsidR="00132D12">
          <w:rPr>
            <w:rFonts w:ascii="Times New Roman" w:hAnsi="Times New Roman" w:cs="Times New Roman"/>
            <w:sz w:val="24"/>
            <w:szCs w:val="24"/>
          </w:rPr>
          <w:t>the 2D coordinates of the cells in lower dimensional space</w:t>
        </w:r>
      </w:ins>
      <w:ins w:id="188" w:author="Feng,Di (RES) BIP-US-R" w:date="2019-07-07T17:16:00Z">
        <w:r w:rsidR="004E2189">
          <w:rPr>
            <w:rFonts w:ascii="Times New Roman" w:hAnsi="Times New Roman" w:cs="Times New Roman"/>
            <w:sz w:val="24"/>
            <w:szCs w:val="24"/>
          </w:rPr>
          <w:t>.</w:t>
        </w:r>
      </w:ins>
      <w:ins w:id="189" w:author="Feng,Di (RES) BIP-US-R" w:date="2019-07-07T17:15:00Z">
        <w:r w:rsidR="004E218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90" w:author="Hill,Jon (RES Coord) BIP-US-R" w:date="2019-06-26T16:09:00Z">
        <w:r w:rsidR="004477A6" w:rsidRPr="003A2F37" w:rsidDel="00132D12">
          <w:rPr>
            <w:rFonts w:ascii="Times New Roman" w:hAnsi="Times New Roman" w:cs="Times New Roman"/>
            <w:sz w:val="24"/>
            <w:szCs w:val="24"/>
          </w:rPr>
          <w:delText xml:space="preserve">nd </w:delText>
        </w:r>
      </w:del>
      <w:del w:id="191" w:author="Hill,Jon (RES Coord) BIP-US-R" w:date="2019-06-26T16:10:00Z"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2D coordinate of embedded </w:delText>
        </w:r>
      </w:del>
      <w:del w:id="192" w:author="Feng,Di (RES) BIP-US-R" w:date="2019-07-07T17:16:00Z">
        <w:r w:rsidR="004477A6" w:rsidRPr="003A2F37" w:rsidDel="004E2189">
          <w:rPr>
            <w:rFonts w:ascii="Times New Roman" w:hAnsi="Times New Roman" w:cs="Times New Roman"/>
            <w:sz w:val="24"/>
            <w:szCs w:val="24"/>
          </w:rPr>
          <w:delText>results</w:delText>
        </w:r>
      </w:del>
      <w:ins w:id="193" w:author="Hill,Jon (RES Coord) BIP-US-R" w:date="2019-06-26T16:10:00Z">
        <w:del w:id="194" w:author="Feng,Di (RES) BIP-US-R" w:date="2019-07-07T17:16:00Z">
          <w:r w:rsidDel="004E2189">
            <w:rPr>
              <w:rFonts w:ascii="Times New Roman" w:hAnsi="Times New Roman" w:cs="Times New Roman"/>
              <w:sz w:val="24"/>
              <w:szCs w:val="24"/>
            </w:rPr>
            <w:delText xml:space="preserve">which are </w:delText>
          </w:r>
        </w:del>
      </w:ins>
      <w:ins w:id="195" w:author="Feng,Di (RES) BIP-US-R" w:date="2019-07-07T17:16:00Z">
        <w:r w:rsidR="004E2189">
          <w:rPr>
            <w:rFonts w:ascii="Times New Roman" w:hAnsi="Times New Roman" w:cs="Times New Roman"/>
            <w:sz w:val="24"/>
            <w:szCs w:val="24"/>
          </w:rPr>
          <w:t xml:space="preserve">The output is </w:t>
        </w:r>
      </w:ins>
      <w:ins w:id="196" w:author="Hill,Jon (RES Coord) BIP-US-R" w:date="2019-06-26T16:10:00Z">
        <w:r>
          <w:rPr>
            <w:rFonts w:ascii="Times New Roman" w:hAnsi="Times New Roman" w:cs="Times New Roman"/>
            <w:sz w:val="24"/>
            <w:szCs w:val="24"/>
          </w:rPr>
          <w:t>then</w:t>
        </w:r>
      </w:ins>
      <w:del w:id="197" w:author="Hill,Jon (RES Coord) BIP-US-R" w:date="2019-06-26T16:10:00Z"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 will be</w:delText>
        </w:r>
      </w:del>
      <w:r w:rsidR="004477A6" w:rsidRPr="003A2F37">
        <w:rPr>
          <w:rFonts w:ascii="Times New Roman" w:hAnsi="Times New Roman" w:cs="Times New Roman"/>
          <w:sz w:val="24"/>
          <w:szCs w:val="24"/>
        </w:rPr>
        <w:t xml:space="preserve"> loaded into </w:t>
      </w:r>
      <w:del w:id="198" w:author="Hill,Jon (RES Coord) BIP-US-R" w:date="2019-06-26T16:10:00Z"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99" w:author="Hill,Jon (RES Coord) BIP-US-R" w:date="2019-06-26T16:10:00Z">
        <w:r>
          <w:rPr>
            <w:rFonts w:ascii="Times New Roman" w:hAnsi="Times New Roman" w:cs="Times New Roman"/>
            <w:sz w:val="24"/>
            <w:szCs w:val="24"/>
          </w:rPr>
          <w:t>a</w:t>
        </w:r>
        <w:r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477A6" w:rsidRPr="003A2F37">
        <w:rPr>
          <w:rFonts w:ascii="Times New Roman" w:hAnsi="Times New Roman" w:cs="Times New Roman"/>
          <w:sz w:val="24"/>
          <w:szCs w:val="24"/>
        </w:rPr>
        <w:t>MongoDB database</w:t>
      </w:r>
      <w:ins w:id="200" w:author="Hill,Jon (RES Coord) BIP-US-R" w:date="2019-06-26T16:10:00Z">
        <w:r>
          <w:rPr>
            <w:rFonts w:ascii="Times New Roman" w:hAnsi="Times New Roman" w:cs="Times New Roman"/>
            <w:sz w:val="24"/>
            <w:szCs w:val="24"/>
          </w:rPr>
          <w:t>, along with basic metadata about the project to enable project-level queries.</w:t>
        </w:r>
      </w:ins>
      <w:del w:id="201" w:author="Hill,Jon (RES Coord) BIP-US-R" w:date="2019-06-26T16:10:00Z">
        <w:r w:rsidR="004477A6" w:rsidRPr="003A2F37" w:rsidDel="00665219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4C3920" w:rsidRPr="003A2F3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5219" w:rsidRPr="003A2F37" w:rsidRDefault="00665219" w:rsidP="00665219">
      <w:pPr>
        <w:pStyle w:val="ListParagraph"/>
        <w:numPr>
          <w:ilvl w:val="0"/>
          <w:numId w:val="2"/>
        </w:numPr>
        <w:spacing w:line="480" w:lineRule="auto"/>
        <w:ind w:firstLine="0"/>
        <w:rPr>
          <w:ins w:id="202" w:author="Hill,Jon (RES Coord) BIP-US-R" w:date="2019-06-26T16:13:00Z"/>
          <w:rFonts w:ascii="Times New Roman" w:hAnsi="Times New Roman" w:cs="Times New Roman"/>
          <w:sz w:val="24"/>
          <w:szCs w:val="24"/>
        </w:rPr>
      </w:pPr>
      <w:ins w:id="203" w:author="Hill,Jon (RES Coord) BIP-US-R" w:date="2019-06-26T16:12:00Z">
        <w:r>
          <w:rPr>
            <w:rFonts w:ascii="Times New Roman" w:hAnsi="Times New Roman" w:cs="Times New Roman"/>
            <w:sz w:val="24"/>
            <w:szCs w:val="24"/>
          </w:rPr>
          <w:t>Collaborative Analysis through Web and API.  After the data has been loaded, the web front</w:t>
        </w:r>
      </w:ins>
      <w:ins w:id="204" w:author="Feng,Di (RES) BIP-US-R" w:date="2019-07-07T17:16:00Z">
        <w:r w:rsidR="004E218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05" w:author="Hill,Jon (RES Coord) BIP-US-R" w:date="2019-06-26T16:12:00Z">
        <w:del w:id="206" w:author="Feng,Di (RES) BIP-US-R" w:date="2019-07-07T17:16:00Z">
          <w:r w:rsidDel="004E2189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  <w:r>
          <w:rPr>
            <w:rFonts w:ascii="Times New Roman" w:hAnsi="Times New Roman" w:cs="Times New Roman"/>
            <w:sz w:val="24"/>
            <w:szCs w:val="24"/>
          </w:rPr>
          <w:t>end enables</w:t>
        </w:r>
      </w:ins>
      <w:del w:id="207" w:author="Hill,Jon (RES Coord) BIP-US-R" w:date="2019-06-26T16:12:00Z">
        <w:r w:rsidR="00EE770F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The current implementation </w:delText>
        </w:r>
        <w:r w:rsidR="001D335A" w:rsidRPr="003A2F37" w:rsidDel="00665219">
          <w:rPr>
            <w:rFonts w:ascii="Times New Roman" w:hAnsi="Times New Roman" w:cs="Times New Roman"/>
            <w:sz w:val="24"/>
            <w:szCs w:val="24"/>
          </w:rPr>
          <w:delText>allows</w:delText>
        </w:r>
      </w:del>
      <w:r w:rsidR="001D335A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EE770F" w:rsidRPr="003A2F37">
        <w:rPr>
          <w:rFonts w:ascii="Times New Roman" w:hAnsi="Times New Roman" w:cs="Times New Roman"/>
          <w:sz w:val="24"/>
          <w:szCs w:val="24"/>
        </w:rPr>
        <w:t>users to visualize and query downstream analytic results</w:t>
      </w:r>
      <w:del w:id="208" w:author="Feng,Di (RES) BIP-US-R" w:date="2019-07-07T17:16:00Z">
        <w:r w:rsidR="00EE770F" w:rsidRPr="003A2F37" w:rsidDel="004E218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09" w:author="Feng,Di (RES) BIP-US-R" w:date="2019-07-07T17:16:00Z">
        <w:r w:rsidR="004E218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10" w:author="Hill,Jon (RES Coord) BIP-US-R" w:date="2019-06-26T16:13:00Z">
        <w:r>
          <w:rPr>
            <w:rFonts w:ascii="Times New Roman" w:hAnsi="Times New Roman" w:cs="Times New Roman"/>
            <w:sz w:val="24"/>
            <w:szCs w:val="24"/>
          </w:rPr>
          <w:t xml:space="preserve">through interaction with the lower-dimensional map of the cells.  This step relies on </w:t>
        </w:r>
        <w:proofErr w:type="spellStart"/>
        <w:r w:rsidRPr="003A2F37">
          <w:rPr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Pr="003A2F37">
          <w:rPr>
            <w:rFonts w:ascii="Times New Roman" w:hAnsi="Times New Roman" w:cs="Times New Roman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</w:rPr>
          <w:t>SVG, HTML5, and CSS (cascading</w:t>
        </w:r>
        <w:r w:rsidRPr="003A2F37">
          <w:rPr>
            <w:rFonts w:ascii="Times New Roman" w:hAnsi="Times New Roman" w:cs="Times New Roman"/>
            <w:sz w:val="24"/>
            <w:szCs w:val="24"/>
          </w:rPr>
          <w:t xml:space="preserve"> style sheet)</w:t>
        </w:r>
        <w:r>
          <w:rPr>
            <w:rFonts w:ascii="Times New Roman" w:hAnsi="Times New Roman" w:cs="Times New Roman"/>
            <w:sz w:val="24"/>
            <w:szCs w:val="24"/>
          </w:rPr>
          <w:t xml:space="preserve"> to enable an interface which is highly responsive and scales well. </w:t>
        </w:r>
      </w:ins>
      <w:ins w:id="211" w:author="Hill,Jon (RES Coord) BIP-US-R" w:date="2019-06-26T16:14:00Z">
        <w:r>
          <w:rPr>
            <w:rFonts w:ascii="Times New Roman" w:hAnsi="Times New Roman" w:cs="Times New Roman"/>
            <w:sz w:val="24"/>
            <w:szCs w:val="24"/>
          </w:rPr>
          <w:t xml:space="preserve"> In addition to basic data </w:t>
        </w:r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exploration, cell type annotations can be captured by </w:t>
        </w:r>
        <w:del w:id="212" w:author="Feng,Di (RES) BIP-US-R" w:date="2019-07-07T17:17:00Z">
          <w:r w:rsidDel="00095C92">
            <w:rPr>
              <w:rFonts w:ascii="Times New Roman" w:hAnsi="Times New Roman" w:cs="Times New Roman"/>
              <w:sz w:val="24"/>
              <w:szCs w:val="24"/>
            </w:rPr>
            <w:delText>the</w:delText>
          </w:r>
        </w:del>
        <w:r>
          <w:rPr>
            <w:rFonts w:ascii="Times New Roman" w:hAnsi="Times New Roman" w:cs="Times New Roman"/>
            <w:sz w:val="24"/>
            <w:szCs w:val="24"/>
          </w:rPr>
          <w:t xml:space="preserve"> users and stored. </w:t>
        </w:r>
      </w:ins>
      <w:ins w:id="213" w:author="Hill,Jon (RES Coord) BIP-US-R" w:date="2019-06-26T16:15:00Z">
        <w:r>
          <w:rPr>
            <w:rFonts w:ascii="Times New Roman" w:hAnsi="Times New Roman" w:cs="Times New Roman"/>
            <w:sz w:val="24"/>
            <w:szCs w:val="24"/>
          </w:rPr>
          <w:t xml:space="preserve"> For highly customized analyses, API functions enable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informaticians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to work directly with the database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.</w:t>
        </w:r>
      </w:ins>
      <w:ins w:id="214" w:author="Hill,Jon (RES Coord) BIP-US-R" w:date="2019-06-26T16:13:00Z">
        <w:r w:rsidRPr="003A2F37">
          <w:rPr>
            <w:rFonts w:ascii="Times New Roman" w:hAnsi="Times New Roman" w:cs="Times New Roman"/>
            <w:sz w:val="24"/>
            <w:szCs w:val="24"/>
          </w:rPr>
          <w:t>.</w:t>
        </w:r>
        <w:proofErr w:type="gramEnd"/>
        <w:r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EE770F" w:rsidRPr="003A2F37" w:rsidDel="00665219" w:rsidRDefault="00EE770F" w:rsidP="003A2F37">
      <w:pPr>
        <w:pStyle w:val="ListParagraph"/>
        <w:numPr>
          <w:ilvl w:val="0"/>
          <w:numId w:val="2"/>
        </w:numPr>
        <w:spacing w:line="480" w:lineRule="auto"/>
        <w:ind w:firstLine="0"/>
        <w:rPr>
          <w:del w:id="215" w:author="Hill,Jon (RES Coord) BIP-US-R" w:date="2019-06-26T16:17:00Z"/>
          <w:rFonts w:ascii="Times New Roman" w:hAnsi="Times New Roman" w:cs="Times New Roman"/>
          <w:sz w:val="24"/>
          <w:szCs w:val="24"/>
        </w:rPr>
      </w:pPr>
      <w:del w:id="216" w:author="Hill,Jon (RES Coord) BIP-US-R" w:date="2019-06-26T16:12:00Z">
        <w:r w:rsidRPr="003A2F37" w:rsidDel="00665219">
          <w:rPr>
            <w:rFonts w:ascii="Times New Roman" w:hAnsi="Times New Roman" w:cs="Times New Roman"/>
            <w:sz w:val="24"/>
            <w:szCs w:val="24"/>
          </w:rPr>
          <w:delText>such as t</w:delText>
        </w:r>
        <w:r w:rsidR="00EB072D" w:rsidRPr="003A2F37" w:rsidDel="00665219">
          <w:rPr>
            <w:rFonts w:ascii="Times New Roman" w:hAnsi="Times New Roman" w:cs="Times New Roman"/>
            <w:sz w:val="24"/>
            <w:szCs w:val="24"/>
          </w:rPr>
          <w:delText>-</w:delText>
        </w:r>
        <w:r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SNE and </w:delText>
        </w:r>
        <w:r w:rsidR="00113CDD" w:rsidRPr="003A2F37" w:rsidDel="00665219">
          <w:rPr>
            <w:rFonts w:ascii="Times New Roman" w:hAnsi="Times New Roman" w:cs="Times New Roman"/>
            <w:sz w:val="24"/>
            <w:szCs w:val="24"/>
          </w:rPr>
          <w:delText>UMAP</w:delText>
        </w:r>
      </w:del>
      <w:del w:id="217" w:author="Hill,Jon (RES Coord) BIP-US-R" w:date="2019-06-26T16:17:00Z">
        <w:r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8218BE" w:rsidRPr="003A2F37" w:rsidDel="00665219">
          <w:rPr>
            <w:rFonts w:ascii="Times New Roman" w:hAnsi="Times New Roman" w:cs="Times New Roman"/>
            <w:sz w:val="24"/>
            <w:szCs w:val="24"/>
          </w:rPr>
          <w:delText>Major technology used for Interactive data visualization consists of J</w:delText>
        </w:r>
        <w:r w:rsidR="00E06460" w:rsidRPr="003A2F37" w:rsidDel="00665219">
          <w:rPr>
            <w:rFonts w:ascii="Times New Roman" w:hAnsi="Times New Roman" w:cs="Times New Roman"/>
            <w:sz w:val="24"/>
            <w:szCs w:val="24"/>
          </w:rPr>
          <w:delText>avascript</w:delText>
        </w:r>
        <w:r w:rsidR="008218BE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E06460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SVG, HTML5, and CSS (cascade style sheet). </w:delText>
        </w:r>
        <w:r w:rsidR="008218BE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:rsidR="00EE770F" w:rsidRPr="003A2F37" w:rsidDel="00665219" w:rsidRDefault="008218BE" w:rsidP="003A2F37">
      <w:pPr>
        <w:pStyle w:val="ListParagraph"/>
        <w:numPr>
          <w:ilvl w:val="0"/>
          <w:numId w:val="2"/>
        </w:numPr>
        <w:spacing w:line="480" w:lineRule="auto"/>
        <w:ind w:firstLine="0"/>
        <w:rPr>
          <w:del w:id="218" w:author="Hill,Jon (RES Coord) BIP-US-R" w:date="2019-06-26T16:17:00Z"/>
          <w:rFonts w:ascii="Times New Roman" w:hAnsi="Times New Roman" w:cs="Times New Roman"/>
          <w:sz w:val="24"/>
          <w:szCs w:val="24"/>
        </w:rPr>
      </w:pPr>
      <w:del w:id="219" w:author="Hill,Jon (RES Coord) BIP-US-R" w:date="2019-06-26T16:17:00Z">
        <w:r w:rsidRPr="003A2F37" w:rsidDel="00665219">
          <w:rPr>
            <w:rFonts w:ascii="Times New Roman" w:hAnsi="Times New Roman" w:cs="Times New Roman"/>
            <w:sz w:val="24"/>
            <w:szCs w:val="24"/>
          </w:rPr>
          <w:delText>API function including query counts matri</w:delText>
        </w:r>
        <w:r w:rsidR="001D335A" w:rsidRPr="003A2F37" w:rsidDel="00665219">
          <w:rPr>
            <w:rFonts w:ascii="Times New Roman" w:hAnsi="Times New Roman" w:cs="Times New Roman"/>
            <w:sz w:val="24"/>
            <w:szCs w:val="24"/>
          </w:rPr>
          <w:delText>ces</w:delText>
        </w:r>
        <w:r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 at gene levels </w:delText>
        </w:r>
        <w:r w:rsidR="00E06460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from MongoDB </w:delText>
        </w:r>
        <w:r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are implemented as a </w:delText>
        </w:r>
      </w:del>
      <w:del w:id="220" w:author="Hill,Jon (RES Coord) BIP-US-R" w:date="2019-06-26T11:31:00Z">
        <w:r w:rsidRPr="003A2F37" w:rsidDel="00E80BEF">
          <w:rPr>
            <w:rFonts w:ascii="Times New Roman" w:hAnsi="Times New Roman" w:cs="Times New Roman"/>
            <w:sz w:val="24"/>
            <w:szCs w:val="24"/>
          </w:rPr>
          <w:delText>p</w:delText>
        </w:r>
      </w:del>
      <w:del w:id="221" w:author="Hill,Jon (RES Coord) BIP-US-R" w:date="2019-06-26T16:17:00Z">
        <w:r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ython function.  </w:delText>
        </w:r>
      </w:del>
    </w:p>
    <w:p w:rsidR="00FB4D75" w:rsidRPr="003A2F37" w:rsidRDefault="00FB4D75" w:rsidP="003A2F37">
      <w:pPr>
        <w:pStyle w:val="Heading3"/>
        <w:shd w:val="clear" w:color="auto" w:fill="FFFFFF"/>
        <w:spacing w:before="0" w:after="168" w:line="480" w:lineRule="auto"/>
        <w:ind w:firstLine="720"/>
        <w:rPr>
          <w:rFonts w:ascii="Times New Roman" w:hAnsi="Times New Roman" w:cs="Times New Roman"/>
          <w:color w:val="1B3051"/>
          <w:sz w:val="24"/>
          <w:szCs w:val="24"/>
        </w:rPr>
      </w:pPr>
      <w:r w:rsidRPr="003A2F37">
        <w:rPr>
          <w:rFonts w:ascii="Times New Roman" w:hAnsi="Times New Roman" w:cs="Times New Roman"/>
          <w:color w:val="1B3051"/>
          <w:sz w:val="24"/>
          <w:szCs w:val="24"/>
        </w:rPr>
        <w:t>Results and Discussion</w:t>
      </w:r>
    </w:p>
    <w:p w:rsidR="00E842E9" w:rsidRPr="003A2F37" w:rsidRDefault="00F17401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Single Cell RNA-</w:t>
      </w:r>
      <w:proofErr w:type="spellStart"/>
      <w:r w:rsidRPr="003A2F3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A2F37">
        <w:rPr>
          <w:rFonts w:ascii="Times New Roman" w:hAnsi="Times New Roman" w:cs="Times New Roman"/>
          <w:sz w:val="24"/>
          <w:szCs w:val="24"/>
        </w:rPr>
        <w:t xml:space="preserve"> Data </w:t>
      </w:r>
      <w:del w:id="222" w:author="Hill,Jon (RES Coord) BIP-US-R" w:date="2019-06-26T16:17:00Z">
        <w:r w:rsidR="00E842E9" w:rsidRPr="003A2F37" w:rsidDel="00665219">
          <w:rPr>
            <w:rFonts w:ascii="Times New Roman" w:hAnsi="Times New Roman" w:cs="Times New Roman"/>
            <w:sz w:val="24"/>
            <w:szCs w:val="24"/>
          </w:rPr>
          <w:delText>p</w:delText>
        </w:r>
      </w:del>
      <w:ins w:id="223" w:author="Hill,Jon (RES Coord) BIP-US-R" w:date="2019-06-26T16:17:00Z">
        <w:r w:rsidR="00665219">
          <w:rPr>
            <w:rFonts w:ascii="Times New Roman" w:hAnsi="Times New Roman" w:cs="Times New Roman"/>
            <w:sz w:val="24"/>
            <w:szCs w:val="24"/>
          </w:rPr>
          <w:t>P</w:t>
        </w:r>
      </w:ins>
      <w:r w:rsidR="00E842E9" w:rsidRPr="003A2F37">
        <w:rPr>
          <w:rFonts w:ascii="Times New Roman" w:hAnsi="Times New Roman" w:cs="Times New Roman"/>
          <w:sz w:val="24"/>
          <w:szCs w:val="24"/>
        </w:rPr>
        <w:t>rocess</w:t>
      </w:r>
      <w:r w:rsidRPr="003A2F37">
        <w:rPr>
          <w:rFonts w:ascii="Times New Roman" w:hAnsi="Times New Roman" w:cs="Times New Roman"/>
          <w:sz w:val="24"/>
          <w:szCs w:val="24"/>
        </w:rPr>
        <w:t xml:space="preserve">ing and </w:t>
      </w:r>
      <w:ins w:id="224" w:author="Hill,Jon (RES Coord) BIP-US-R" w:date="2019-06-26T16:17:00Z">
        <w:r w:rsidR="00665219">
          <w:rPr>
            <w:rFonts w:ascii="Times New Roman" w:hAnsi="Times New Roman" w:cs="Times New Roman"/>
            <w:sz w:val="24"/>
            <w:szCs w:val="24"/>
          </w:rPr>
          <w:t>A</w:t>
        </w:r>
      </w:ins>
      <w:del w:id="225" w:author="Hill,Jon (RES Coord) BIP-US-R" w:date="2019-06-26T16:17:00Z">
        <w:r w:rsidRPr="003A2F37" w:rsidDel="00665219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Pr="003A2F37">
        <w:rPr>
          <w:rFonts w:ascii="Times New Roman" w:hAnsi="Times New Roman" w:cs="Times New Roman"/>
          <w:sz w:val="24"/>
          <w:szCs w:val="24"/>
        </w:rPr>
        <w:t>nalysis</w:t>
      </w:r>
    </w:p>
    <w:p w:rsidR="00FD6AE7" w:rsidRPr="003A2F37" w:rsidRDefault="00665219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ins w:id="226" w:author="Hill,Jon (RES Coord) BIP-US-R" w:date="2019-06-26T16:17:00Z">
        <w:r>
          <w:rPr>
            <w:rFonts w:ascii="Times New Roman" w:hAnsi="Times New Roman" w:cs="Times New Roman"/>
            <w:sz w:val="24"/>
            <w:szCs w:val="24"/>
          </w:rPr>
          <w:t>As an example of the utility of Single Cell Explorer, a</w:t>
        </w:r>
      </w:ins>
      <w:del w:id="227" w:author="Hill,Jon (RES Coord) BIP-US-R" w:date="2019-06-26T16:18:00Z">
        <w:r w:rsidR="00FB4D75" w:rsidRPr="003A2F37" w:rsidDel="00665219">
          <w:rPr>
            <w:rFonts w:ascii="Times New Roman" w:hAnsi="Times New Roman" w:cs="Times New Roman"/>
            <w:sz w:val="24"/>
            <w:szCs w:val="24"/>
          </w:rPr>
          <w:delText>T</w:delText>
        </w:r>
      </w:del>
      <w:ins w:id="228" w:author="Hill,Jon (RES Coord) BIP-US-R" w:date="2019-06-26T16:18:00Z">
        <w:r>
          <w:rPr>
            <w:rFonts w:ascii="Times New Roman" w:hAnsi="Times New Roman" w:cs="Times New Roman"/>
            <w:sz w:val="24"/>
            <w:szCs w:val="24"/>
          </w:rPr>
          <w:t xml:space="preserve"> t</w:t>
        </w:r>
      </w:ins>
      <w:r w:rsidR="00FB4D75" w:rsidRPr="003A2F37">
        <w:rPr>
          <w:rFonts w:ascii="Times New Roman" w:hAnsi="Times New Roman" w:cs="Times New Roman"/>
          <w:sz w:val="24"/>
          <w:szCs w:val="24"/>
        </w:rPr>
        <w:t>est run</w:t>
      </w:r>
      <w:r w:rsidR="00C65080" w:rsidRPr="003A2F37">
        <w:rPr>
          <w:rFonts w:ascii="Times New Roman" w:hAnsi="Times New Roman" w:cs="Times New Roman"/>
          <w:sz w:val="24"/>
          <w:szCs w:val="24"/>
        </w:rPr>
        <w:t xml:space="preserve"> was performed</w:t>
      </w:r>
      <w:r w:rsidR="00FB4D75" w:rsidRPr="003A2F37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="00FB4D75" w:rsidRPr="003A2F37">
        <w:rPr>
          <w:rFonts w:ascii="Times New Roman" w:hAnsi="Times New Roman" w:cs="Times New Roman"/>
          <w:sz w:val="24"/>
          <w:szCs w:val="24"/>
        </w:rPr>
        <w:t>publicl</w:t>
      </w:r>
      <w:proofErr w:type="spellEnd"/>
      <w:ins w:id="229" w:author="Hill,Jon (RES Coord) BIP-US-R" w:date="2019-06-26T16:18:00Z">
        <w:r>
          <w:rPr>
            <w:rFonts w:ascii="Times New Roman" w:hAnsi="Times New Roman" w:cs="Times New Roman"/>
            <w:sz w:val="24"/>
            <w:szCs w:val="24"/>
          </w:rPr>
          <w:t>-</w:t>
        </w:r>
      </w:ins>
      <w:del w:id="230" w:author="Hill,Jon (RES Coord) BIP-US-R" w:date="2019-06-26T16:18:00Z">
        <w:r w:rsidR="00FB4D75" w:rsidRPr="003A2F37" w:rsidDel="00665219">
          <w:rPr>
            <w:rFonts w:ascii="Times New Roman" w:hAnsi="Times New Roman" w:cs="Times New Roman"/>
            <w:sz w:val="24"/>
            <w:szCs w:val="24"/>
          </w:rPr>
          <w:delText>y</w:delText>
        </w:r>
      </w:del>
      <w:r w:rsidR="00FB4D75" w:rsidRPr="003A2F37">
        <w:rPr>
          <w:rFonts w:ascii="Times New Roman" w:hAnsi="Times New Roman" w:cs="Times New Roman"/>
          <w:sz w:val="24"/>
          <w:szCs w:val="24"/>
        </w:rPr>
        <w:t xml:space="preserve"> available dataset</w:t>
      </w:r>
      <w:ins w:id="231" w:author="Hill,Jon (RES Coord) BIP-US-R" w:date="2019-06-26T16:18:00Z">
        <w:r>
          <w:rPr>
            <w:rFonts w:ascii="Times New Roman" w:hAnsi="Times New Roman" w:cs="Times New Roman"/>
            <w:sz w:val="24"/>
            <w:szCs w:val="24"/>
          </w:rPr>
          <w:t xml:space="preserve"> of human PBMCs</w:t>
        </w:r>
      </w:ins>
      <w:r w:rsidR="00FB4D75" w:rsidRPr="003A2F37">
        <w:rPr>
          <w:rFonts w:ascii="Times New Roman" w:hAnsi="Times New Roman" w:cs="Times New Roman"/>
          <w:sz w:val="24"/>
          <w:szCs w:val="24"/>
        </w:rPr>
        <w:t xml:space="preserve"> (</w:t>
      </w:r>
      <w:del w:id="232" w:author="Hill,Jon (RES Coord) BIP-US-R" w:date="2019-06-26T16:18:00Z">
        <w:r w:rsidR="00FB4D75" w:rsidRPr="003A2F37" w:rsidDel="00665219">
          <w:rPr>
            <w:rFonts w:ascii="Times New Roman" w:hAnsi="Times New Roman" w:cs="Times New Roman"/>
            <w:sz w:val="24"/>
            <w:szCs w:val="24"/>
          </w:rPr>
          <w:delText>human PBMC</w:delText>
        </w:r>
        <w:r w:rsidR="00DE736F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DE736F" w:rsidRPr="003A2F37">
        <w:rPr>
          <w:rFonts w:ascii="Times New Roman" w:hAnsi="Times New Roman" w:cs="Times New Roman"/>
          <w:sz w:val="24"/>
          <w:szCs w:val="24"/>
        </w:rPr>
        <w:t>pbmc_10k_</w:t>
      </w:r>
      <w:commentRangeStart w:id="233"/>
      <w:r w:rsidR="00DE736F" w:rsidRPr="003A2F37">
        <w:rPr>
          <w:rFonts w:ascii="Times New Roman" w:hAnsi="Times New Roman" w:cs="Times New Roman"/>
          <w:sz w:val="24"/>
          <w:szCs w:val="24"/>
        </w:rPr>
        <w:t>v3</w:t>
      </w:r>
      <w:commentRangeEnd w:id="233"/>
      <w:r>
        <w:rPr>
          <w:rStyle w:val="CommentReference"/>
        </w:rPr>
        <w:commentReference w:id="233"/>
      </w:r>
      <w:r w:rsidR="00FB4D75" w:rsidRPr="003A2F37">
        <w:rPr>
          <w:rFonts w:ascii="Times New Roman" w:hAnsi="Times New Roman" w:cs="Times New Roman"/>
          <w:sz w:val="24"/>
          <w:szCs w:val="24"/>
        </w:rPr>
        <w:t>)</w:t>
      </w:r>
      <w:r w:rsidR="00FD6AE7" w:rsidRPr="003A2F37">
        <w:rPr>
          <w:rFonts w:ascii="Times New Roman" w:hAnsi="Times New Roman" w:cs="Times New Roman"/>
          <w:sz w:val="24"/>
          <w:szCs w:val="24"/>
        </w:rPr>
        <w:t xml:space="preserve">. We showed the case of using </w:t>
      </w:r>
      <w:del w:id="234" w:author="Hill,Jon (RES Coord) BIP-US-R" w:date="2019-06-26T11:31:00Z">
        <w:r w:rsidR="00FD6AE7" w:rsidRPr="003A2F37" w:rsidDel="00E80BEF">
          <w:rPr>
            <w:rFonts w:ascii="Times New Roman" w:hAnsi="Times New Roman" w:cs="Times New Roman"/>
            <w:sz w:val="24"/>
            <w:szCs w:val="24"/>
          </w:rPr>
          <w:delText>p</w:delText>
        </w:r>
      </w:del>
      <w:del w:id="235" w:author="Hill,Jon (RES Coord) BIP-US-R" w:date="2019-06-26T16:19:00Z">
        <w:r w:rsidR="00FD6AE7" w:rsidRPr="003A2F37" w:rsidDel="00665219">
          <w:rPr>
            <w:rFonts w:ascii="Times New Roman" w:hAnsi="Times New Roman" w:cs="Times New Roman"/>
            <w:sz w:val="24"/>
            <w:szCs w:val="24"/>
          </w:rPr>
          <w:delText>ython</w:delText>
        </w:r>
      </w:del>
      <w:r w:rsidR="00FD6AE7" w:rsidRPr="003A2F37">
        <w:rPr>
          <w:rFonts w:ascii="Times New Roman" w:hAnsi="Times New Roman" w:cs="Times New Roman"/>
          <w:sz w:val="24"/>
          <w:szCs w:val="24"/>
        </w:rPr>
        <w:t xml:space="preserve"> </w:t>
      </w:r>
      <w:ins w:id="236" w:author="Hill,Jon (RES Coord) BIP-US-R" w:date="2019-06-26T16:19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Jupyter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D6AE7" w:rsidRPr="003A2F37">
        <w:rPr>
          <w:rFonts w:ascii="Times New Roman" w:hAnsi="Times New Roman" w:cs="Times New Roman"/>
          <w:sz w:val="24"/>
          <w:szCs w:val="24"/>
        </w:rPr>
        <w:t xml:space="preserve">notebook to drive a </w:t>
      </w:r>
      <w:proofErr w:type="gramStart"/>
      <w:r w:rsidR="00FD6AE7" w:rsidRPr="003A2F37">
        <w:rPr>
          <w:rFonts w:ascii="Times New Roman" w:hAnsi="Times New Roman" w:cs="Times New Roman"/>
          <w:sz w:val="24"/>
          <w:szCs w:val="24"/>
        </w:rPr>
        <w:t>10X</w:t>
      </w:r>
      <w:proofErr w:type="gramEnd"/>
      <w:r w:rsidR="00FD6AE7" w:rsidRPr="003A2F37">
        <w:rPr>
          <w:rFonts w:ascii="Times New Roman" w:hAnsi="Times New Roman" w:cs="Times New Roman"/>
          <w:sz w:val="24"/>
          <w:szCs w:val="24"/>
        </w:rPr>
        <w:t xml:space="preserve"> genomic</w:t>
      </w:r>
      <w:ins w:id="237" w:author="Hill,Jon (RES Coord) BIP-US-R" w:date="2019-06-26T16:19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="00FD6AE7" w:rsidRPr="003A2F37">
        <w:rPr>
          <w:rFonts w:ascii="Times New Roman" w:hAnsi="Times New Roman" w:cs="Times New Roman"/>
          <w:sz w:val="24"/>
          <w:szCs w:val="24"/>
        </w:rPr>
        <w:t xml:space="preserve"> based cell processing pipeline. </w:t>
      </w:r>
      <w:ins w:id="238" w:author="Hill,Jon (RES Coord) BIP-US-R" w:date="2019-06-26T16:19:00Z">
        <w:r>
          <w:rPr>
            <w:rFonts w:ascii="Times New Roman" w:hAnsi="Times New Roman" w:cs="Times New Roman"/>
            <w:sz w:val="24"/>
            <w:szCs w:val="24"/>
          </w:rPr>
          <w:t xml:space="preserve">To enable this, a </w:t>
        </w:r>
      </w:ins>
      <w:r w:rsidR="008A59E4" w:rsidRPr="003A2F37">
        <w:rPr>
          <w:rFonts w:ascii="Times New Roman" w:hAnsi="Times New Roman" w:cs="Times New Roman"/>
          <w:sz w:val="24"/>
          <w:szCs w:val="24"/>
        </w:rPr>
        <w:t>JSON</w:t>
      </w:r>
      <w:del w:id="239" w:author="Hill,Jon (RES Coord) BIP-US-R" w:date="2019-06-26T16:19:00Z">
        <w:r w:rsidR="008A59E4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40" w:author="Hill,Jon (RES Coord) BIP-US-R" w:date="2019-06-26T16:19:00Z">
        <w:r>
          <w:rPr>
            <w:rFonts w:ascii="Times New Roman" w:hAnsi="Times New Roman" w:cs="Times New Roman"/>
            <w:sz w:val="24"/>
            <w:szCs w:val="24"/>
          </w:rPr>
          <w:t>–</w:t>
        </w:r>
      </w:ins>
      <w:r w:rsidR="008A59E4" w:rsidRPr="003A2F37">
        <w:rPr>
          <w:rFonts w:ascii="Times New Roman" w:hAnsi="Times New Roman" w:cs="Times New Roman"/>
          <w:sz w:val="24"/>
          <w:szCs w:val="24"/>
        </w:rPr>
        <w:t>format</w:t>
      </w:r>
      <w:ins w:id="241" w:author="Hill,Jon (RES Coord) BIP-US-R" w:date="2019-06-26T16:19:00Z">
        <w:r>
          <w:rPr>
            <w:rFonts w:ascii="Times New Roman" w:hAnsi="Times New Roman" w:cs="Times New Roman"/>
            <w:sz w:val="24"/>
            <w:szCs w:val="24"/>
          </w:rPr>
          <w:t xml:space="preserve"> file was provided, which include</w:t>
        </w:r>
      </w:ins>
      <w:ins w:id="242" w:author="Feng,Di (RES) BIP-US-R" w:date="2019-07-07T17:17:00Z">
        <w:r w:rsidR="00095C92">
          <w:rPr>
            <w:rFonts w:ascii="Times New Roman" w:hAnsi="Times New Roman" w:cs="Times New Roman"/>
            <w:sz w:val="24"/>
            <w:szCs w:val="24"/>
          </w:rPr>
          <w:t>d</w:t>
        </w:r>
      </w:ins>
      <w:r w:rsidR="008A59E4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FD6AE7" w:rsidRPr="003A2F37">
        <w:rPr>
          <w:rFonts w:ascii="Times New Roman" w:hAnsi="Times New Roman" w:cs="Times New Roman"/>
          <w:sz w:val="24"/>
          <w:szCs w:val="24"/>
        </w:rPr>
        <w:t xml:space="preserve">parameters </w:t>
      </w:r>
      <w:del w:id="243" w:author="Hill,Jon (RES Coord) BIP-US-R" w:date="2019-06-26T16:19:00Z">
        <w:r w:rsidR="00FD6AE7" w:rsidRPr="003A2F37" w:rsidDel="00665219">
          <w:rPr>
            <w:rFonts w:ascii="Times New Roman" w:hAnsi="Times New Roman" w:cs="Times New Roman"/>
            <w:sz w:val="24"/>
            <w:szCs w:val="24"/>
          </w:rPr>
          <w:delText>includ</w:delText>
        </w:r>
        <w:r w:rsidR="008A59E4" w:rsidRPr="003A2F37" w:rsidDel="00665219">
          <w:rPr>
            <w:rFonts w:ascii="Times New Roman" w:hAnsi="Times New Roman" w:cs="Times New Roman"/>
            <w:sz w:val="24"/>
            <w:szCs w:val="24"/>
          </w:rPr>
          <w:delText>e</w:delText>
        </w:r>
        <w:r w:rsidR="00FD6AE7" w:rsidRPr="003A2F37" w:rsidDel="0066521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44" w:author="Hill,Jon (RES Coord) BIP-US-R" w:date="2019-06-26T16:19:00Z">
        <w:r>
          <w:rPr>
            <w:rFonts w:ascii="Times New Roman" w:hAnsi="Times New Roman" w:cs="Times New Roman"/>
            <w:sz w:val="24"/>
            <w:szCs w:val="24"/>
          </w:rPr>
          <w:t xml:space="preserve">such as </w:t>
        </w:r>
      </w:ins>
      <w:r w:rsidR="00FD6AE7" w:rsidRPr="003A2F37">
        <w:rPr>
          <w:rFonts w:ascii="Times New Roman" w:hAnsi="Times New Roman" w:cs="Times New Roman"/>
          <w:sz w:val="24"/>
          <w:szCs w:val="24"/>
        </w:rPr>
        <w:t>FASTQ data location and cell ranger output location,</w:t>
      </w:r>
      <w:r w:rsidR="000C6151" w:rsidRPr="003A2F37">
        <w:rPr>
          <w:rFonts w:ascii="Times New Roman" w:hAnsi="Times New Roman" w:cs="Times New Roman"/>
          <w:sz w:val="24"/>
          <w:szCs w:val="24"/>
        </w:rPr>
        <w:t xml:space="preserve"> sample</w:t>
      </w:r>
      <w:r w:rsidR="008A59E4" w:rsidRPr="003A2F37">
        <w:rPr>
          <w:rFonts w:ascii="Times New Roman" w:hAnsi="Times New Roman" w:cs="Times New Roman"/>
          <w:sz w:val="24"/>
          <w:szCs w:val="24"/>
        </w:rPr>
        <w:t xml:space="preserve"> and study</w:t>
      </w:r>
      <w:r w:rsidR="000C6151" w:rsidRPr="003A2F37">
        <w:rPr>
          <w:rFonts w:ascii="Times New Roman" w:hAnsi="Times New Roman" w:cs="Times New Roman"/>
          <w:sz w:val="24"/>
          <w:szCs w:val="24"/>
        </w:rPr>
        <w:t xml:space="preserve"> information, </w:t>
      </w:r>
      <w:ins w:id="245" w:author="Hill,Jon (RES Coord) BIP-US-R" w:date="2019-06-26T16:20:00Z">
        <w:r>
          <w:rPr>
            <w:rFonts w:ascii="Times New Roman" w:hAnsi="Times New Roman" w:cs="Times New Roman"/>
            <w:sz w:val="24"/>
            <w:szCs w:val="24"/>
          </w:rPr>
          <w:t xml:space="preserve">parameters for QC </w:t>
        </w:r>
        <w:r w:rsidR="0064041B">
          <w:rPr>
            <w:rFonts w:ascii="Times New Roman" w:hAnsi="Times New Roman" w:cs="Times New Roman"/>
            <w:sz w:val="24"/>
            <w:szCs w:val="24"/>
          </w:rPr>
          <w:t>thresholds</w:t>
        </w:r>
      </w:ins>
      <w:del w:id="246" w:author="Hill,Jon (RES Coord) BIP-US-R" w:date="2019-06-26T16:20:00Z">
        <w:r w:rsidR="000C6151" w:rsidRPr="003A2F37" w:rsidDel="0064041B">
          <w:rPr>
            <w:rFonts w:ascii="Times New Roman" w:hAnsi="Times New Roman" w:cs="Times New Roman"/>
            <w:sz w:val="24"/>
            <w:szCs w:val="24"/>
          </w:rPr>
          <w:delText>analytic QC (minimal and maximal number of genes and mitochondria content)</w:delText>
        </w:r>
      </w:del>
      <w:r w:rsidR="000C6151" w:rsidRPr="003A2F37">
        <w:rPr>
          <w:rFonts w:ascii="Times New Roman" w:hAnsi="Times New Roman" w:cs="Times New Roman"/>
          <w:sz w:val="24"/>
          <w:szCs w:val="24"/>
        </w:rPr>
        <w:t xml:space="preserve">, </w:t>
      </w:r>
      <w:ins w:id="247" w:author="Hill,Jon (RES Coord) BIP-US-R" w:date="2019-06-26T16:20:00Z">
        <w:r w:rsidR="0064041B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="000C6151" w:rsidRPr="003A2F37">
        <w:rPr>
          <w:rFonts w:ascii="Times New Roman" w:hAnsi="Times New Roman" w:cs="Times New Roman"/>
          <w:sz w:val="24"/>
          <w:szCs w:val="24"/>
        </w:rPr>
        <w:t>project information for database and web app display.</w:t>
      </w:r>
      <w:r w:rsidR="008A59E4" w:rsidRPr="003A2F37">
        <w:rPr>
          <w:rFonts w:ascii="Times New Roman" w:hAnsi="Times New Roman" w:cs="Times New Roman"/>
          <w:sz w:val="24"/>
          <w:szCs w:val="24"/>
        </w:rPr>
        <w:t xml:space="preserve"> The </w:t>
      </w:r>
      <w:del w:id="248" w:author="Hill,Jon (RES Coord) BIP-US-R" w:date="2019-06-26T16:20:00Z">
        <w:r w:rsidR="008A59E4" w:rsidRPr="003A2F37" w:rsidDel="0064041B">
          <w:rPr>
            <w:rFonts w:ascii="Times New Roman" w:hAnsi="Times New Roman" w:cs="Times New Roman"/>
            <w:sz w:val="24"/>
            <w:szCs w:val="24"/>
          </w:rPr>
          <w:delText xml:space="preserve">cellranger </w:delText>
        </w:r>
      </w:del>
      <w:ins w:id="249" w:author="Hill,Jon (RES Coord) BIP-US-R" w:date="2019-06-26T16:20:00Z">
        <w:r w:rsidR="0064041B">
          <w:rPr>
            <w:rFonts w:ascii="Times New Roman" w:hAnsi="Times New Roman" w:cs="Times New Roman"/>
            <w:sz w:val="24"/>
            <w:szCs w:val="24"/>
          </w:rPr>
          <w:t>Cell Ranger</w:t>
        </w:r>
        <w:r w:rsidR="0064041B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8A59E4" w:rsidRPr="003A2F37">
        <w:rPr>
          <w:rFonts w:ascii="Times New Roman" w:hAnsi="Times New Roman" w:cs="Times New Roman"/>
          <w:sz w:val="24"/>
          <w:szCs w:val="24"/>
        </w:rPr>
        <w:t xml:space="preserve">pipeline can be started using </w:t>
      </w:r>
      <w:del w:id="250" w:author="Hill,Jon (RES Coord) BIP-US-R" w:date="2019-06-26T16:21:00Z">
        <w:r w:rsidR="008A59E4" w:rsidRPr="003A2F37" w:rsidDel="0064041B">
          <w:rPr>
            <w:rFonts w:ascii="Times New Roman" w:hAnsi="Times New Roman" w:cs="Times New Roman"/>
            <w:sz w:val="24"/>
            <w:szCs w:val="24"/>
          </w:rPr>
          <w:delText>runCellrangerProcess</w:delText>
        </w:r>
      </w:del>
      <w:ins w:id="251" w:author="Hill,Jon (RES Coord) BIP-US-R" w:date="2019-06-26T16:21:00Z">
        <w:r w:rsidR="0064041B">
          <w:rPr>
            <w:rFonts w:ascii="Times New Roman" w:hAnsi="Times New Roman" w:cs="Times New Roman"/>
            <w:sz w:val="24"/>
            <w:szCs w:val="24"/>
          </w:rPr>
          <w:t>a function in the notebook</w:t>
        </w:r>
      </w:ins>
      <w:r w:rsidR="008A59E4" w:rsidRPr="003A2F37">
        <w:rPr>
          <w:rFonts w:ascii="Times New Roman" w:hAnsi="Times New Roman" w:cs="Times New Roman"/>
          <w:sz w:val="24"/>
          <w:szCs w:val="24"/>
        </w:rPr>
        <w:t xml:space="preserve">, </w:t>
      </w:r>
      <w:ins w:id="252" w:author="Hill,Jon (RES Coord) BIP-US-R" w:date="2019-06-26T16:21:00Z">
        <w:r w:rsidR="0064041B">
          <w:rPr>
            <w:rFonts w:ascii="Times New Roman" w:hAnsi="Times New Roman" w:cs="Times New Roman"/>
            <w:sz w:val="24"/>
            <w:szCs w:val="24"/>
          </w:rPr>
          <w:t xml:space="preserve">and is then </w:t>
        </w:r>
      </w:ins>
      <w:r w:rsidR="003432D7" w:rsidRPr="003A2F37">
        <w:rPr>
          <w:rFonts w:ascii="Times New Roman" w:hAnsi="Times New Roman" w:cs="Times New Roman"/>
          <w:sz w:val="24"/>
          <w:szCs w:val="24"/>
        </w:rPr>
        <w:t xml:space="preserve">followed with the </w:t>
      </w:r>
      <w:del w:id="253" w:author="Hill,Jon (RES Coord) BIP-US-R" w:date="2019-06-26T16:20:00Z">
        <w:r w:rsidR="003432D7" w:rsidRPr="003A2F37" w:rsidDel="0064041B">
          <w:rPr>
            <w:rFonts w:ascii="Times New Roman" w:hAnsi="Times New Roman" w:cs="Times New Roman"/>
            <w:sz w:val="24"/>
            <w:szCs w:val="24"/>
          </w:rPr>
          <w:delText xml:space="preserve">SCANPY </w:delText>
        </w:r>
      </w:del>
      <w:proofErr w:type="spellStart"/>
      <w:ins w:id="254" w:author="Hill,Jon (RES Coord) BIP-US-R" w:date="2019-06-26T16:20:00Z">
        <w:r w:rsidR="0064041B">
          <w:rPr>
            <w:rFonts w:ascii="Times New Roman" w:hAnsi="Times New Roman" w:cs="Times New Roman"/>
            <w:sz w:val="24"/>
            <w:szCs w:val="24"/>
          </w:rPr>
          <w:t>Scanpy</w:t>
        </w:r>
        <w:proofErr w:type="spellEnd"/>
        <w:r w:rsidR="0064041B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432D7" w:rsidRPr="003A2F37">
        <w:rPr>
          <w:rFonts w:ascii="Times New Roman" w:hAnsi="Times New Roman" w:cs="Times New Roman"/>
          <w:sz w:val="24"/>
          <w:szCs w:val="24"/>
        </w:rPr>
        <w:t>analytic workflow</w:t>
      </w:r>
      <w:ins w:id="255" w:author="Hill,Jon (RES Coord) BIP-US-R" w:date="2019-06-26T16:21:00Z">
        <w:r w:rsidR="0064041B">
          <w:rPr>
            <w:rFonts w:ascii="Times New Roman" w:hAnsi="Times New Roman" w:cs="Times New Roman"/>
            <w:sz w:val="24"/>
            <w:szCs w:val="24"/>
          </w:rPr>
          <w:t xml:space="preserve"> in the same notebook for quality control and dimensionality reduction</w:t>
        </w:r>
      </w:ins>
      <w:r w:rsidR="003432D7" w:rsidRPr="003A2F37">
        <w:rPr>
          <w:rFonts w:ascii="Times New Roman" w:hAnsi="Times New Roman" w:cs="Times New Roman"/>
          <w:sz w:val="24"/>
          <w:szCs w:val="24"/>
        </w:rPr>
        <w:t>. The</w:t>
      </w:r>
      <w:ins w:id="256" w:author="Hill,Jon (RES Coord) BIP-US-R" w:date="2019-06-26T16:21:00Z">
        <w:r w:rsidR="0064041B">
          <w:rPr>
            <w:rFonts w:ascii="Times New Roman" w:hAnsi="Times New Roman" w:cs="Times New Roman"/>
            <w:sz w:val="24"/>
            <w:szCs w:val="24"/>
          </w:rPr>
          <w:t xml:space="preserve"> project</w:t>
        </w:r>
      </w:ins>
      <w:r w:rsidR="003432D7" w:rsidRPr="003A2F37">
        <w:rPr>
          <w:rFonts w:ascii="Times New Roman" w:hAnsi="Times New Roman" w:cs="Times New Roman"/>
          <w:sz w:val="24"/>
          <w:szCs w:val="24"/>
        </w:rPr>
        <w:t xml:space="preserve"> metadata, </w:t>
      </w:r>
      <w:del w:id="257" w:author="Hill,Jon (RES Coord) BIP-US-R" w:date="2019-06-26T16:21:00Z">
        <w:r w:rsidR="003432D7" w:rsidRPr="003A2F37" w:rsidDel="0064041B">
          <w:rPr>
            <w:rFonts w:ascii="Times New Roman" w:hAnsi="Times New Roman" w:cs="Times New Roman"/>
            <w:sz w:val="24"/>
            <w:szCs w:val="24"/>
          </w:rPr>
          <w:delText xml:space="preserve">counts </w:delText>
        </w:r>
      </w:del>
      <w:ins w:id="258" w:author="Hill,Jon (RES Coord) BIP-US-R" w:date="2019-06-26T16:21:00Z">
        <w:r w:rsidR="0064041B">
          <w:rPr>
            <w:rFonts w:ascii="Times New Roman" w:hAnsi="Times New Roman" w:cs="Times New Roman"/>
            <w:sz w:val="24"/>
            <w:szCs w:val="24"/>
          </w:rPr>
          <w:t>cell / gene expression matrix</w:t>
        </w:r>
      </w:ins>
      <w:del w:id="259" w:author="Hill,Jon (RES Coord) BIP-US-R" w:date="2019-06-26T16:21:00Z">
        <w:r w:rsidR="003432D7" w:rsidRPr="003A2F37" w:rsidDel="0064041B">
          <w:rPr>
            <w:rFonts w:ascii="Times New Roman" w:hAnsi="Times New Roman" w:cs="Times New Roman"/>
            <w:sz w:val="24"/>
            <w:szCs w:val="24"/>
          </w:rPr>
          <w:delText>data</w:delText>
        </w:r>
      </w:del>
      <w:r w:rsidR="003432D7" w:rsidRPr="003A2F37">
        <w:rPr>
          <w:rFonts w:ascii="Times New Roman" w:hAnsi="Times New Roman" w:cs="Times New Roman"/>
          <w:sz w:val="24"/>
          <w:szCs w:val="24"/>
        </w:rPr>
        <w:t xml:space="preserve"> and normalized data as well as results </w:t>
      </w:r>
      <w:del w:id="260" w:author="Hill,Jon (RES Coord) BIP-US-R" w:date="2019-06-26T16:22:00Z">
        <w:r w:rsidR="003432D7" w:rsidRPr="003A2F37" w:rsidDel="0064041B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  <w:r w:rsidR="00113CDD" w:rsidRPr="003A2F37" w:rsidDel="0064041B">
          <w:rPr>
            <w:rFonts w:ascii="Times New Roman" w:hAnsi="Times New Roman" w:cs="Times New Roman"/>
            <w:sz w:val="24"/>
            <w:szCs w:val="24"/>
          </w:rPr>
          <w:delText>t-SNE</w:delText>
        </w:r>
        <w:r w:rsidR="003432D7" w:rsidRPr="003A2F37" w:rsidDel="0064041B">
          <w:rPr>
            <w:rFonts w:ascii="Times New Roman" w:hAnsi="Times New Roman" w:cs="Times New Roman"/>
            <w:sz w:val="24"/>
            <w:szCs w:val="24"/>
          </w:rPr>
          <w:delText xml:space="preserve"> or </w:delText>
        </w:r>
        <w:r w:rsidR="00113CDD" w:rsidRPr="003A2F37" w:rsidDel="0064041B">
          <w:rPr>
            <w:rFonts w:ascii="Times New Roman" w:hAnsi="Times New Roman" w:cs="Times New Roman"/>
            <w:sz w:val="24"/>
            <w:szCs w:val="24"/>
          </w:rPr>
          <w:delText>UMAP</w:delText>
        </w:r>
        <w:r w:rsidR="003432D7" w:rsidRPr="003A2F37" w:rsidDel="0064041B">
          <w:rPr>
            <w:rFonts w:ascii="Times New Roman" w:hAnsi="Times New Roman" w:cs="Times New Roman"/>
            <w:sz w:val="24"/>
            <w:szCs w:val="24"/>
          </w:rPr>
          <w:delText xml:space="preserve"> embedding information</w:delText>
        </w:r>
      </w:del>
      <w:ins w:id="261" w:author="Hill,Jon (RES Coord) BIP-US-R" w:date="2019-06-26T16:22:00Z">
        <w:r w:rsidR="0064041B">
          <w:rPr>
            <w:rFonts w:ascii="Times New Roman" w:hAnsi="Times New Roman" w:cs="Times New Roman"/>
            <w:sz w:val="24"/>
            <w:szCs w:val="24"/>
          </w:rPr>
          <w:t>of the 2</w:t>
        </w:r>
        <w:del w:id="262" w:author="Feng,Di (RES) BIP-US-R" w:date="2019-07-07T17:18:00Z">
          <w:r w:rsidR="0064041B" w:rsidDel="00095C92">
            <w:rPr>
              <w:rFonts w:ascii="Times New Roman" w:hAnsi="Times New Roman" w:cs="Times New Roman"/>
              <w:sz w:val="24"/>
              <w:szCs w:val="24"/>
            </w:rPr>
            <w:delText>d</w:delText>
          </w:r>
        </w:del>
      </w:ins>
      <w:ins w:id="263" w:author="Feng,Di (RES) BIP-US-R" w:date="2019-07-07T17:18:00Z">
        <w:r w:rsidR="00095C92">
          <w:rPr>
            <w:rFonts w:ascii="Times New Roman" w:hAnsi="Times New Roman" w:cs="Times New Roman"/>
            <w:sz w:val="24"/>
            <w:szCs w:val="24"/>
          </w:rPr>
          <w:t>D</w:t>
        </w:r>
      </w:ins>
      <w:ins w:id="264" w:author="Hill,Jon (RES Coord) BIP-US-R" w:date="2019-06-26T16:22:00Z">
        <w:r w:rsidR="0064041B">
          <w:rPr>
            <w:rFonts w:ascii="Times New Roman" w:hAnsi="Times New Roman" w:cs="Times New Roman"/>
            <w:sz w:val="24"/>
            <w:szCs w:val="24"/>
          </w:rPr>
          <w:t xml:space="preserve"> cell mapping</w:t>
        </w:r>
      </w:ins>
      <w:r w:rsidR="003432D7" w:rsidRPr="003A2F37">
        <w:rPr>
          <w:rFonts w:ascii="Times New Roman" w:hAnsi="Times New Roman" w:cs="Times New Roman"/>
          <w:sz w:val="24"/>
          <w:szCs w:val="24"/>
        </w:rPr>
        <w:t xml:space="preserve"> will be </w:t>
      </w:r>
      <w:del w:id="265" w:author="Hill,Jon (RES Coord) BIP-US-R" w:date="2019-06-26T16:22:00Z">
        <w:r w:rsidR="003432D7" w:rsidRPr="003A2F37" w:rsidDel="0064041B">
          <w:rPr>
            <w:rFonts w:ascii="Times New Roman" w:hAnsi="Times New Roman" w:cs="Times New Roman"/>
            <w:sz w:val="24"/>
            <w:szCs w:val="24"/>
          </w:rPr>
          <w:delText>dumped</w:delText>
        </w:r>
      </w:del>
      <w:ins w:id="266" w:author="Hill,Jon (RES Coord) BIP-US-R" w:date="2019-06-26T16:22:00Z">
        <w:r w:rsidR="0064041B">
          <w:rPr>
            <w:rFonts w:ascii="Times New Roman" w:hAnsi="Times New Roman" w:cs="Times New Roman"/>
            <w:sz w:val="24"/>
            <w:szCs w:val="24"/>
          </w:rPr>
          <w:t>uploaded by the notebook</w:t>
        </w:r>
      </w:ins>
      <w:r w:rsidR="003432D7" w:rsidRPr="003A2F37">
        <w:rPr>
          <w:rFonts w:ascii="Times New Roman" w:hAnsi="Times New Roman" w:cs="Times New Roman"/>
          <w:sz w:val="24"/>
          <w:szCs w:val="24"/>
        </w:rPr>
        <w:t xml:space="preserve"> to </w:t>
      </w:r>
      <w:ins w:id="267" w:author="Hill,Jon (RES Coord) BIP-US-R" w:date="2019-06-26T16:22:00Z">
        <w:r w:rsidR="0064041B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3432D7" w:rsidRPr="003A2F37">
        <w:rPr>
          <w:rFonts w:ascii="Times New Roman" w:hAnsi="Times New Roman" w:cs="Times New Roman"/>
          <w:sz w:val="24"/>
          <w:szCs w:val="24"/>
        </w:rPr>
        <w:t>MongoDB</w:t>
      </w:r>
      <w:ins w:id="268" w:author="Hill,Jon (RES Coord) BIP-US-R" w:date="2019-06-26T16:22:00Z">
        <w:r w:rsidR="0064041B">
          <w:rPr>
            <w:rFonts w:ascii="Times New Roman" w:hAnsi="Times New Roman" w:cs="Times New Roman"/>
            <w:sz w:val="24"/>
            <w:szCs w:val="24"/>
          </w:rPr>
          <w:t xml:space="preserve"> instance</w:t>
        </w:r>
      </w:ins>
      <w:r w:rsidR="003432D7" w:rsidRPr="003A2F37">
        <w:rPr>
          <w:rFonts w:ascii="Times New Roman" w:hAnsi="Times New Roman" w:cs="Times New Roman"/>
          <w:sz w:val="24"/>
          <w:szCs w:val="24"/>
        </w:rPr>
        <w:t xml:space="preserve">.      </w:t>
      </w:r>
      <w:r w:rsidR="008A59E4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0C6151" w:rsidRPr="003A2F3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B4D75" w:rsidRDefault="00FD6AE7">
      <w:r>
        <w:t xml:space="preserve"> </w:t>
      </w:r>
    </w:p>
    <w:p w:rsidR="00FD6AE7" w:rsidRDefault="00FD6AE7"/>
    <w:p w:rsidR="009C5347" w:rsidRDefault="00BD4AB5">
      <w:del w:id="269" w:author="Hill,Jon (RES Coord) BIP-US-R" w:date="2019-06-26T16:26:00Z">
        <w:r w:rsidDel="0064041B">
          <w:rPr>
            <w:noProof/>
          </w:rPr>
          <w:lastRenderedPageBreak/>
          <w:drawing>
            <wp:inline distT="0" distB="0" distL="0" distR="0" wp14:anchorId="38612AC6" wp14:editId="02B2C959">
              <wp:extent cx="5943600" cy="4222115"/>
              <wp:effectExtent l="0" t="0" r="0" b="698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434EA60.tmp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222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70" w:author="Hill,Jon (RES Coord) BIP-US-R" w:date="2019-06-26T16:26:00Z">
        <w:r w:rsidR="0064041B" w:rsidRPr="0064041B">
          <w:rPr>
            <w:noProof/>
          </w:rPr>
          <w:lastRenderedPageBreak/>
          <w:drawing>
            <wp:inline distT="0" distB="0" distL="0" distR="0" wp14:anchorId="47974BEC" wp14:editId="40490F12">
              <wp:extent cx="5943600" cy="4224655"/>
              <wp:effectExtent l="0" t="0" r="0" b="444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224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E0251" w:rsidRDefault="008E0251">
      <w:r>
        <w:t xml:space="preserve">Figure 1: </w:t>
      </w:r>
      <w:r w:rsidR="006B5549">
        <w:t>Single Cell Explorer w</w:t>
      </w:r>
      <w:r>
        <w:t xml:space="preserve">orkflow architecture </w:t>
      </w:r>
      <w:r w:rsidR="002A5009">
        <w:t>process and component view.</w:t>
      </w:r>
    </w:p>
    <w:p w:rsidR="008E0251" w:rsidRDefault="006B5549">
      <w:r w:rsidRPr="006B5549">
        <w:t xml:space="preserve">Overview of the </w:t>
      </w:r>
      <w:r>
        <w:t xml:space="preserve">data </w:t>
      </w:r>
      <w:r w:rsidR="002A5009">
        <w:t>process work</w:t>
      </w:r>
      <w:r>
        <w:t xml:space="preserve">flow </w:t>
      </w:r>
      <w:r w:rsidR="002A5009">
        <w:t xml:space="preserve">steps </w:t>
      </w:r>
      <w:r w:rsidR="00C65080">
        <w:t>for Single Cell Explorer</w:t>
      </w:r>
      <w:r w:rsidRPr="006B5549">
        <w:t>. Step #1</w:t>
      </w:r>
      <w:r w:rsidR="00C65080">
        <w:t xml:space="preserve">: </w:t>
      </w:r>
      <w:r w:rsidRPr="006B5549">
        <w:t xml:space="preserve"> </w:t>
      </w:r>
      <w:ins w:id="271" w:author="Hill,Jon (RES Coord) BIP-US-R" w:date="2019-06-26T16:24:00Z">
        <w:r w:rsidR="0064041B">
          <w:t>R</w:t>
        </w:r>
      </w:ins>
      <w:del w:id="272" w:author="Hill,Jon (RES Coord) BIP-US-R" w:date="2019-06-26T16:24:00Z">
        <w:r w:rsidR="00C65080" w:rsidDel="0064041B">
          <w:delText>r</w:delText>
        </w:r>
      </w:del>
      <w:r>
        <w:t xml:space="preserve">unning pipeline to process FASTQ files using </w:t>
      </w:r>
      <w:ins w:id="273" w:author="Hill,Jon (RES Coord) BIP-US-R" w:date="2019-06-26T11:31:00Z">
        <w:r w:rsidR="00E80BEF">
          <w:t>P</w:t>
        </w:r>
      </w:ins>
      <w:del w:id="274" w:author="Hill,Jon (RES Coord) BIP-US-R" w:date="2019-06-26T11:31:00Z">
        <w:r w:rsidDel="00E80BEF">
          <w:delText>p</w:delText>
        </w:r>
      </w:del>
      <w:r>
        <w:t xml:space="preserve">ython wrapper through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NextFlow</w:t>
      </w:r>
      <w:proofErr w:type="spellEnd"/>
      <w:r>
        <w:t xml:space="preserve">. </w:t>
      </w:r>
      <w:r w:rsidRPr="006B5549">
        <w:t xml:space="preserve"> Step #2</w:t>
      </w:r>
      <w:r w:rsidR="00C65080">
        <w:t xml:space="preserve">:  </w:t>
      </w:r>
      <w:r w:rsidRPr="006B5549">
        <w:t xml:space="preserve"> </w:t>
      </w:r>
      <w:del w:id="275" w:author="Hill,Jon (RES Coord) BIP-US-R" w:date="2019-06-26T16:27:00Z">
        <w:r w:rsidDel="0064041B">
          <w:delText>QC, analyzes from counts data</w:delText>
        </w:r>
      </w:del>
      <w:ins w:id="276" w:author="Hill,Jon (RES Coord) BIP-US-R" w:date="2019-06-26T16:27:00Z">
        <w:r w:rsidR="0064041B">
          <w:t>Quality control of data, generation of 2d representation, and upload to database</w:t>
        </w:r>
      </w:ins>
      <w:del w:id="277" w:author="Hill,Jon (RES Coord) BIP-US-R" w:date="2019-06-26T16:28:00Z">
        <w:r w:rsidDel="0064041B">
          <w:delText>. The comprehensive</w:delText>
        </w:r>
        <w:r w:rsidR="002B3940" w:rsidDel="0064041B">
          <w:delText xml:space="preserve"> </w:delText>
        </w:r>
        <w:r w:rsidDel="0064041B">
          <w:delText>results</w:delText>
        </w:r>
        <w:r w:rsidR="002B3940" w:rsidDel="0064041B">
          <w:delText xml:space="preserve"> </w:delText>
        </w:r>
      </w:del>
      <w:del w:id="278" w:author="Hill,Jon (RES Coord) BIP-US-R" w:date="2019-06-26T16:24:00Z">
        <w:r w:rsidR="002B3940" w:rsidDel="0064041B">
          <w:delText>(tSNE/</w:delText>
        </w:r>
      </w:del>
      <w:del w:id="279" w:author="Hill,Jon (RES Coord) BIP-US-R" w:date="2019-06-26T11:33:00Z">
        <w:r w:rsidR="002B3940" w:rsidDel="00E80BEF">
          <w:delText>umap</w:delText>
        </w:r>
      </w:del>
      <w:del w:id="280" w:author="Hill,Jon (RES Coord) BIP-US-R" w:date="2019-06-26T16:24:00Z">
        <w:r w:rsidR="002B3940" w:rsidDel="0064041B">
          <w:delText>)</w:delText>
        </w:r>
        <w:r w:rsidDel="0064041B">
          <w:delText xml:space="preserve"> </w:delText>
        </w:r>
      </w:del>
      <w:del w:id="281" w:author="Hill,Jon (RES Coord) BIP-US-R" w:date="2019-06-26T16:28:00Z">
        <w:r w:rsidDel="0064041B">
          <w:delText>will be saved in MongoDB</w:delText>
        </w:r>
      </w:del>
      <w:r>
        <w:t xml:space="preserve">. </w:t>
      </w:r>
      <w:r w:rsidRPr="006B5549">
        <w:t>Step #3</w:t>
      </w:r>
      <w:r w:rsidR="00C65080">
        <w:t xml:space="preserve">: </w:t>
      </w:r>
      <w:r w:rsidRPr="006B5549">
        <w:t xml:space="preserve"> </w:t>
      </w:r>
      <w:del w:id="282" w:author="Hill,Jon (RES Coord) BIP-US-R" w:date="2019-06-26T16:28:00Z">
        <w:r w:rsidRPr="006B5549" w:rsidDel="0064041B">
          <w:delText>i</w:delText>
        </w:r>
      </w:del>
      <w:ins w:id="283" w:author="Hill,Jon (RES Coord) BIP-US-R" w:date="2019-06-26T16:28:00Z">
        <w:r w:rsidR="0064041B">
          <w:t>I</w:t>
        </w:r>
      </w:ins>
      <w:r w:rsidRPr="006B5549">
        <w:t xml:space="preserve">nteractive </w:t>
      </w:r>
      <w:del w:id="284" w:author="Hill,Jon (RES Coord) BIP-US-R" w:date="2019-06-26T16:28:00Z">
        <w:r w:rsidRPr="006B5549" w:rsidDel="0064041B">
          <w:delText>visualization</w:delText>
        </w:r>
        <w:r w:rsidDel="0064041B">
          <w:delText xml:space="preserve"> </w:delText>
        </w:r>
      </w:del>
      <w:r>
        <w:t>data analyses</w:t>
      </w:r>
      <w:ins w:id="285" w:author="Hill,Jon (RES Coord) BIP-US-R" w:date="2019-06-26T16:28:00Z">
        <w:r w:rsidR="0064041B">
          <w:t xml:space="preserve"> and annotation of cell types</w:t>
        </w:r>
      </w:ins>
      <w:del w:id="286" w:author="Hill,Jon (RES Coord) BIP-US-R" w:date="2019-06-26T16:28:00Z">
        <w:r w:rsidRPr="006B5549" w:rsidDel="0064041B">
          <w:delText xml:space="preserve"> results</w:delText>
        </w:r>
        <w:r w:rsidDel="0064041B">
          <w:delText xml:space="preserve"> and annotate cell types when necessary</w:delText>
        </w:r>
      </w:del>
      <w:r>
        <w:t>. Step #4</w:t>
      </w:r>
      <w:r w:rsidR="00C65080">
        <w:t xml:space="preserve">: </w:t>
      </w:r>
      <w:r>
        <w:t xml:space="preserve"> </w:t>
      </w:r>
      <w:del w:id="287" w:author="Hill,Jon (RES Coord) BIP-US-R" w:date="2019-06-26T16:28:00Z">
        <w:r w:rsidDel="0064041B">
          <w:delText>a</w:delText>
        </w:r>
      </w:del>
      <w:ins w:id="288" w:author="Hill,Jon (RES Coord) BIP-US-R" w:date="2019-06-26T16:28:00Z">
        <w:r w:rsidR="0064041B">
          <w:t>A</w:t>
        </w:r>
      </w:ins>
      <w:r>
        <w:t xml:space="preserve">nnotated results </w:t>
      </w:r>
      <w:del w:id="289" w:author="Feng,Di (RES) BIP-US-R" w:date="2019-07-07T17:19:00Z">
        <w:r w:rsidDel="00095C92">
          <w:delText xml:space="preserve">will be </w:delText>
        </w:r>
      </w:del>
      <w:r>
        <w:t>recorded in MongoDB and shared with all users. Step #5</w:t>
      </w:r>
      <w:r w:rsidR="00C65080">
        <w:t>:</w:t>
      </w:r>
      <w:r>
        <w:t xml:space="preserve"> </w:t>
      </w:r>
      <w:del w:id="290" w:author="Hill,Jon (RES Coord) BIP-US-R" w:date="2019-06-26T16:29:00Z">
        <w:r w:rsidDel="0064041B">
          <w:delText>a</w:delText>
        </w:r>
      </w:del>
      <w:ins w:id="291" w:author="Hill,Jon (RES Coord) BIP-US-R" w:date="2019-06-26T16:29:00Z">
        <w:r w:rsidR="0064041B">
          <w:t>A</w:t>
        </w:r>
      </w:ins>
      <w:r>
        <w:t>ll results from MongoDB can be accessed directly or via API.</w:t>
      </w:r>
    </w:p>
    <w:p w:rsidR="00937D36" w:rsidRDefault="00937D36"/>
    <w:p w:rsidR="00937D36" w:rsidRDefault="00937D36"/>
    <w:p w:rsidR="00937D36" w:rsidRDefault="00937D36">
      <w:r>
        <w:rPr>
          <w:noProof/>
        </w:rPr>
        <w:lastRenderedPageBreak/>
        <w:drawing>
          <wp:inline distT="0" distB="0" distL="0" distR="0" wp14:anchorId="753D7D01" wp14:editId="52F18287">
            <wp:extent cx="5593565" cy="469432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D7F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36" w:rsidRDefault="00937D36"/>
    <w:p w:rsidR="00937D36" w:rsidRDefault="00937D36" w:rsidP="00160F0C">
      <w:r>
        <w:t xml:space="preserve">Figure 2: </w:t>
      </w:r>
      <w:r w:rsidR="00D15172">
        <w:t xml:space="preserve"> </w:t>
      </w:r>
      <w:r w:rsidR="00964481">
        <w:t xml:space="preserve">Interactive </w:t>
      </w:r>
      <w:proofErr w:type="spellStart"/>
      <w:r w:rsidR="00113BE4">
        <w:t>Featu</w:t>
      </w:r>
      <w:r w:rsidR="00C65080">
        <w:t>re</w:t>
      </w:r>
      <w:r w:rsidR="00113BE4">
        <w:t>Plot</w:t>
      </w:r>
      <w:proofErr w:type="spellEnd"/>
      <w:r w:rsidR="00113BE4">
        <w:t xml:space="preserve"> </w:t>
      </w:r>
    </w:p>
    <w:p w:rsidR="006B5549" w:rsidRDefault="00C52968" w:rsidP="00160F0C">
      <w:r>
        <w:t xml:space="preserve">A t-SNE and </w:t>
      </w:r>
      <w:r w:rsidR="00113CDD">
        <w:t>UMAP</w:t>
      </w:r>
      <w:r>
        <w:t xml:space="preserve"> representation from </w:t>
      </w:r>
      <w:r w:rsidRPr="00C52968">
        <w:t xml:space="preserve">first-trimester placentas with matched maternal blood and </w:t>
      </w:r>
      <w:proofErr w:type="spellStart"/>
      <w:r w:rsidRPr="00C52968">
        <w:t>decidual</w:t>
      </w:r>
      <w:proofErr w:type="spellEnd"/>
      <w:r w:rsidRPr="00C52968">
        <w:t xml:space="preserve"> cells.</w:t>
      </w:r>
      <w:r>
        <w:t xml:space="preserve"> Individual pre-labeled cell types are painted in different colors. The function of painting two genes (CD8</w:t>
      </w:r>
      <w:ins w:id="292" w:author="Hill,Jon (RES Coord) BIP-US-R" w:date="2019-06-26T16:29:00Z">
        <w:r w:rsidR="0064041B">
          <w:t>A</w:t>
        </w:r>
      </w:ins>
      <w:r>
        <w:t xml:space="preserve"> and CD3</w:t>
      </w:r>
      <w:ins w:id="293" w:author="Hill,Jon (RES Coord) BIP-US-R" w:date="2019-06-26T16:29:00Z">
        <w:r w:rsidR="0064041B">
          <w:t>D</w:t>
        </w:r>
      </w:ins>
      <w:r>
        <w:t>) highlights the location of CD8 T cell clusters. A 2D plot of circles indicates the proportion of the single positive</w:t>
      </w:r>
      <w:ins w:id="294" w:author="Hill,Jon (RES Coord) BIP-US-R" w:date="2019-06-26T16:29:00Z">
        <w:r w:rsidR="0064041B">
          <w:t xml:space="preserve"> and</w:t>
        </w:r>
      </w:ins>
      <w:del w:id="295" w:author="Hill,Jon (RES Coord) BIP-US-R" w:date="2019-06-26T16:29:00Z">
        <w:r w:rsidDel="0064041B">
          <w:delText>,</w:delText>
        </w:r>
      </w:del>
      <w:r>
        <w:t xml:space="preserve"> double positive cells </w:t>
      </w:r>
      <w:del w:id="296" w:author="Hill,Jon (RES Coord) BIP-US-R" w:date="2019-06-26T16:30:00Z">
        <w:r w:rsidDel="0064041B">
          <w:delText>in the whole samples</w:delText>
        </w:r>
      </w:del>
      <w:ins w:id="297" w:author="Hill,Jon (RES Coord) BIP-US-R" w:date="2019-06-26T16:30:00Z">
        <w:r w:rsidR="0064041B">
          <w:t>across cells in the data set</w:t>
        </w:r>
      </w:ins>
      <w:r>
        <w:t xml:space="preserve">.  </w:t>
      </w:r>
    </w:p>
    <w:p w:rsidR="006B5549" w:rsidRPr="003A2F37" w:rsidRDefault="00964481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113BE4" w:rsidRPr="003A2F37">
        <w:rPr>
          <w:rFonts w:ascii="Times New Roman" w:hAnsi="Times New Roman" w:cs="Times New Roman"/>
          <w:sz w:val="24"/>
          <w:szCs w:val="24"/>
        </w:rPr>
        <w:t>tertiary results access from web page:</w:t>
      </w:r>
    </w:p>
    <w:p w:rsidR="00937D36" w:rsidRPr="003A2F37" w:rsidRDefault="00937D36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For high</w:t>
      </w:r>
      <w:ins w:id="298" w:author="Hill,Jon (RES Coord) BIP-US-R" w:date="2019-06-26T16:30:00Z">
        <w:r w:rsidR="0064041B">
          <w:rPr>
            <w:rFonts w:ascii="Times New Roman" w:hAnsi="Times New Roman" w:cs="Times New Roman"/>
            <w:sz w:val="24"/>
            <w:szCs w:val="24"/>
          </w:rPr>
          <w:t>-</w:t>
        </w:r>
      </w:ins>
      <w:del w:id="299" w:author="Hill,Jon (RES Coord) BIP-US-R" w:date="2019-06-26T16:30:00Z">
        <w:r w:rsidRPr="003A2F37" w:rsidDel="0064041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3A2F37">
        <w:rPr>
          <w:rFonts w:ascii="Times New Roman" w:hAnsi="Times New Roman" w:cs="Times New Roman"/>
          <w:sz w:val="24"/>
          <w:szCs w:val="24"/>
        </w:rPr>
        <w:t xml:space="preserve">dimensional single cell data, </w:t>
      </w:r>
      <w:ins w:id="300" w:author="Hill,Jon (RES Coord) BIP-US-R" w:date="2019-06-26T16:30:00Z">
        <w:r w:rsidR="00990B81">
          <w:rPr>
            <w:rFonts w:ascii="Times New Roman" w:hAnsi="Times New Roman" w:cs="Times New Roman"/>
            <w:sz w:val="24"/>
            <w:szCs w:val="24"/>
          </w:rPr>
          <w:t xml:space="preserve">lower dimensional representations such as t-SNE or UMAP are necessary to interact with the data and to easily observe broad relationship between </w:t>
        </w:r>
      </w:ins>
      <w:del w:id="301" w:author="Hill,Jon (RES Coord) BIP-US-R" w:date="2019-06-26T16:31:00Z">
        <w:r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the user will need to visualize them in the low-dimensional 2D/3D space using t-SNE or </w:delText>
        </w:r>
        <w:r w:rsidRPr="003A2F37" w:rsidDel="00990B81">
          <w:rPr>
            <w:rFonts w:ascii="Times New Roman" w:hAnsi="Times New Roman" w:cs="Times New Roman"/>
            <w:sz w:val="24"/>
            <w:szCs w:val="24"/>
          </w:rPr>
          <w:lastRenderedPageBreak/>
          <w:delText>u-Map</w:delText>
        </w:r>
        <w:r w:rsidR="00D15172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02" w:author="Hill,Jon (RES Coord) BIP-US-R" w:date="2019-06-26T16:32:00Z">
        <w:r w:rsidR="00990B81">
          <w:rPr>
            <w:rFonts w:ascii="Times New Roman" w:hAnsi="Times New Roman" w:cs="Times New Roman"/>
            <w:sz w:val="24"/>
            <w:szCs w:val="24"/>
          </w:rPr>
          <w:t xml:space="preserve">cells </w:t>
        </w:r>
      </w:ins>
      <w:r w:rsidR="00D15172" w:rsidRPr="003A2F37">
        <w:rPr>
          <w:rFonts w:ascii="Times New Roman" w:hAnsi="Times New Roman" w:cs="Times New Roman"/>
          <w:sz w:val="24"/>
          <w:szCs w:val="24"/>
        </w:rPr>
        <w:t>(Figure 2)</w:t>
      </w:r>
      <w:r w:rsidRPr="003A2F37">
        <w:rPr>
          <w:rFonts w:ascii="Times New Roman" w:hAnsi="Times New Roman" w:cs="Times New Roman"/>
          <w:sz w:val="24"/>
          <w:szCs w:val="24"/>
        </w:rPr>
        <w:t xml:space="preserve">. </w:t>
      </w:r>
      <w:del w:id="303" w:author="Feng,Di (RES) BIP-US-R" w:date="2019-07-07T17:20:00Z">
        <w:r w:rsidRPr="003A2F37" w:rsidDel="00095C92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del w:id="304" w:author="Hill,Jon (RES Coord) BIP-US-R" w:date="2019-06-26T16:32:00Z">
        <w:r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explorer </w:delText>
        </w:r>
      </w:del>
      <w:ins w:id="305" w:author="Hill,Jon (RES Coord) BIP-US-R" w:date="2019-06-26T16:32:00Z">
        <w:r w:rsidR="00990B81">
          <w:rPr>
            <w:rFonts w:ascii="Times New Roman" w:hAnsi="Times New Roman" w:cs="Times New Roman"/>
            <w:sz w:val="24"/>
            <w:szCs w:val="24"/>
          </w:rPr>
          <w:t>Single Cell Explorer</w:t>
        </w:r>
        <w:r w:rsidR="00990B81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06" w:author="Hill,Jon (RES Coord) BIP-US-R" w:date="2019-06-26T16:32:00Z">
        <w:r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virtually </w:delText>
        </w:r>
      </w:del>
      <w:r w:rsidRPr="003A2F37">
        <w:rPr>
          <w:rFonts w:ascii="Times New Roman" w:hAnsi="Times New Roman" w:cs="Times New Roman"/>
          <w:sz w:val="24"/>
          <w:szCs w:val="24"/>
        </w:rPr>
        <w:t>supports all types</w:t>
      </w:r>
      <w:del w:id="307" w:author="Hill,Jon (RES Coord) BIP-US-R" w:date="2019-06-26T16:32:00Z">
        <w:r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of plots</w:delText>
        </w:r>
        <w:r w:rsidR="00C65080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which</w:delText>
        </w:r>
        <w:r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308" w:author="Feng,Di (RES) BIP-US-R" w:date="2019-07-07T17:20:00Z">
        <w:r w:rsidR="008E0251" w:rsidRPr="003A2F37" w:rsidDel="00095C92">
          <w:rPr>
            <w:rFonts w:ascii="Times New Roman" w:hAnsi="Times New Roman" w:cs="Times New Roman"/>
            <w:sz w:val="24"/>
            <w:szCs w:val="24"/>
          </w:rPr>
          <w:delText>show</w:delText>
        </w:r>
      </w:del>
      <w:ins w:id="309" w:author="Feng,Di (RES) BIP-US-R" w:date="2019-07-07T17:20:00Z">
        <w:r w:rsidR="00095C92">
          <w:rPr>
            <w:rFonts w:ascii="Times New Roman" w:hAnsi="Times New Roman" w:cs="Times New Roman"/>
            <w:sz w:val="24"/>
            <w:szCs w:val="24"/>
          </w:rPr>
          <w:t xml:space="preserve"> of</w:t>
        </w:r>
      </w:ins>
      <w:r w:rsidR="008E0251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21618B" w:rsidRPr="003A2F37">
        <w:rPr>
          <w:rFonts w:ascii="Times New Roman" w:hAnsi="Times New Roman" w:cs="Times New Roman"/>
          <w:sz w:val="24"/>
          <w:szCs w:val="24"/>
        </w:rPr>
        <w:t>low-dimensional representation</w:t>
      </w:r>
      <w:ins w:id="310" w:author="Hill,Jon (RES Coord) BIP-US-R" w:date="2019-06-26T16:32:00Z">
        <w:r w:rsidR="00990B8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1618B" w:rsidRPr="003A2F37">
        <w:rPr>
          <w:rFonts w:ascii="Times New Roman" w:hAnsi="Times New Roman" w:cs="Times New Roman"/>
          <w:sz w:val="24"/>
          <w:szCs w:val="24"/>
        </w:rPr>
        <w:fldChar w:fldCharType="begin"/>
      </w:r>
      <w:r w:rsidR="0021618B" w:rsidRPr="003A2F3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&lt;EndNote&gt;&lt;Cite&gt;&lt;Author&gt;Wang&lt;/Author&gt;&lt;Year&gt;2018&lt;/Year&gt;&lt;RecNum&gt;2&lt;/RecNum&gt;&lt;DisplayText&gt;(Wang &amp;amp; Gu, 2018)&lt;/DisplayText&gt;&lt;record&gt;&lt;rec-number&gt;2&lt;/rec-number&gt;&lt;foreign-keys&gt;&lt;key app="EN" db-id="2ftt592x9dprv6essv75svda2z50awwdwd5d" timestamp="1551801658"&gt;2&lt;/key&gt;&lt;/foreign-keys&gt;&lt;ref-type name="Journal Article"&gt;17&lt;/ref-type&gt;&lt;contributors&gt;&lt;authors&gt;&lt;author&gt;Wang, D.&lt;/author&gt;&lt;author&gt;Gu, J.&lt;/author&gt;&lt;/authors&gt;&lt;/contributors&gt;&lt;auth-address&gt;MOE Key Laboratory of Bioinformatics, BNRIST Bioinformatics Division &amp;amp; Center for Synthetic and Systems Biology, Department of Automation, Tsinghua University, Beijing 100084, China.&amp;#xD;MOE Key Laboratory of Bioinformatics, BNRIST Bioinformatics Division &amp;amp; Center for Synthetic and Systems Biology, Department of Automation, Tsinghua University, Beijing 100084, China. Electronic address: jgu@tsinghua.edu.cn.&lt;/auth-address&gt;&lt;titles&gt;&lt;title&gt;VASC: Dimension Reduction and Visualization of Single-cell RNA-seq Data by Deep Variational Autoencoder&lt;/title&gt;&lt;secondary-title&gt;Genomics Proteomics Bioinformatics&lt;/secondary-title&gt;&lt;/titles&gt;&lt;periodical&gt;&lt;full-title&gt;Genomics Proteomics Bioinformatics&lt;/full-title&gt;&lt;/periodical&gt;&lt;pages&gt;320-331&lt;/pages&gt;&lt;volume&gt;16&lt;/volume&gt;&lt;number&gt;5&lt;/number&gt;&lt;edition&gt;2018/12/24&lt;/edition&gt;&lt;keywords&gt;&lt;keyword&gt;*Deep variational autoencoder&lt;/keyword&gt;&lt;keyword&gt;*Dimension reduction&lt;/keyword&gt;&lt;keyword&gt;*Dropout&lt;/keyword&gt;&lt;keyword&gt;*Single cell RNA sequencing&lt;/keyword&gt;&lt;keyword&gt;*Visualization&lt;/keyword&gt;&lt;/keywords&gt;&lt;dates&gt;&lt;year&gt;2018&lt;/year&gt;&lt;pub-dates&gt;&lt;date&gt;Oct&lt;/date&gt;&lt;/pub-dates&gt;&lt;/dates&gt;&lt;isbn&gt;2210-3244 (Electronic)&amp;#xD;1672-0229 (Linking)&lt;/isbn&gt;&lt;accession-num&gt;30576740&lt;/accession-num&gt;&lt;urls&gt;&lt;related-urls&gt;&lt;url&gt;https://www.ncbi.nlm.nih.gov/pubmed/30576740&lt;/url&gt;&lt;/related-urls&gt;&lt;/urls&gt;&lt;custom2&gt;PMC6364131&lt;/custom2&gt;&lt;electronic-resource-num&gt;10.1016/j.gpb.2018.08.003&lt;/electronic-resource-num&gt;&lt;/record&gt;&lt;/Cite&gt;&lt;/EndNote&gt;</w:instrText>
      </w:r>
      <w:r w:rsidR="0021618B" w:rsidRPr="003A2F37">
        <w:rPr>
          <w:rFonts w:ascii="Times New Roman" w:hAnsi="Times New Roman" w:cs="Times New Roman"/>
          <w:sz w:val="24"/>
          <w:szCs w:val="24"/>
        </w:rPr>
        <w:fldChar w:fldCharType="separate"/>
      </w:r>
      <w:r w:rsidR="0021618B" w:rsidRPr="003A2F37">
        <w:rPr>
          <w:rFonts w:ascii="Times New Roman" w:hAnsi="Times New Roman" w:cs="Times New Roman"/>
          <w:sz w:val="24"/>
          <w:szCs w:val="24"/>
        </w:rPr>
        <w:t>(Wang &amp; Gu, 2018)</w:t>
      </w:r>
      <w:r w:rsidR="0021618B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Pr="003A2F37">
        <w:rPr>
          <w:rFonts w:ascii="Times New Roman" w:hAnsi="Times New Roman" w:cs="Times New Roman"/>
          <w:sz w:val="24"/>
          <w:szCs w:val="24"/>
        </w:rPr>
        <w:t xml:space="preserve">. </w:t>
      </w:r>
      <w:r w:rsidR="00A22FA4" w:rsidRPr="003A2F37">
        <w:rPr>
          <w:rFonts w:ascii="Times New Roman" w:hAnsi="Times New Roman" w:cs="Times New Roman"/>
          <w:sz w:val="24"/>
          <w:szCs w:val="24"/>
        </w:rPr>
        <w:t xml:space="preserve">Here we showed the re-analysis of single cell </w:t>
      </w:r>
      <w:proofErr w:type="spellStart"/>
      <w:r w:rsidR="00A22FA4" w:rsidRPr="003A2F37">
        <w:rPr>
          <w:rFonts w:ascii="Times New Roman" w:hAnsi="Times New Roman" w:cs="Times New Roman"/>
          <w:sz w:val="24"/>
          <w:szCs w:val="24"/>
        </w:rPr>
        <w:t>RNaseq</w:t>
      </w:r>
      <w:proofErr w:type="spellEnd"/>
      <w:r w:rsidR="00A22FA4" w:rsidRPr="003A2F37">
        <w:rPr>
          <w:rFonts w:ascii="Times New Roman" w:hAnsi="Times New Roman" w:cs="Times New Roman"/>
          <w:sz w:val="24"/>
          <w:szCs w:val="24"/>
        </w:rPr>
        <w:t xml:space="preserve"> data for cells from the early </w:t>
      </w:r>
      <w:r w:rsidR="00C65080" w:rsidRPr="003A2F37">
        <w:rPr>
          <w:rFonts w:ascii="Times New Roman" w:hAnsi="Times New Roman" w:cs="Times New Roman"/>
          <w:sz w:val="24"/>
          <w:szCs w:val="24"/>
        </w:rPr>
        <w:t xml:space="preserve">human </w:t>
      </w:r>
      <w:r w:rsidR="00A22FA4" w:rsidRPr="003A2F37">
        <w:rPr>
          <w:rFonts w:ascii="Times New Roman" w:hAnsi="Times New Roman" w:cs="Times New Roman"/>
          <w:sz w:val="24"/>
          <w:szCs w:val="24"/>
        </w:rPr>
        <w:t>maternal-fetal interface</w:t>
      </w:r>
      <w:r w:rsidR="00C6508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A22FA4" w:rsidRPr="003A2F3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PEVuZE5vdGU+PENpdGU+PEF1dGhvcj5WZW50by1Ub3JtbzwvQXV0aG9yPjxZZWFyPjIwMTg8L1ll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==
</w:fldData>
        </w:fldChar>
      </w:r>
      <w:r w:rsidR="00A22FA4" w:rsidRPr="003A2F3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A22FA4" w:rsidRPr="003A2F3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PEVuZE5vdGU+PENpdGU+PEF1dGhvcj5WZW50by1Ub3JtbzwvQXV0aG9yPjxZZWFyPjIwMTg8L1ll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==
</w:fldData>
        </w:fldChar>
      </w:r>
      <w:r w:rsidR="00A22FA4" w:rsidRPr="003A2F3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A22FA4" w:rsidRPr="003A2F37">
        <w:rPr>
          <w:rFonts w:ascii="Times New Roman" w:hAnsi="Times New Roman" w:cs="Times New Roman"/>
          <w:sz w:val="24"/>
          <w:szCs w:val="24"/>
        </w:rPr>
      </w:r>
      <w:r w:rsidR="00A22FA4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A22FA4" w:rsidRPr="003A2F37">
        <w:rPr>
          <w:rFonts w:ascii="Times New Roman" w:hAnsi="Times New Roman" w:cs="Times New Roman"/>
          <w:sz w:val="24"/>
          <w:szCs w:val="24"/>
        </w:rPr>
      </w:r>
      <w:r w:rsidR="00A22FA4" w:rsidRPr="003A2F37">
        <w:rPr>
          <w:rFonts w:ascii="Times New Roman" w:hAnsi="Times New Roman" w:cs="Times New Roman"/>
          <w:sz w:val="24"/>
          <w:szCs w:val="24"/>
        </w:rPr>
        <w:fldChar w:fldCharType="separate"/>
      </w:r>
      <w:r w:rsidR="00A22FA4" w:rsidRPr="003A2F37">
        <w:rPr>
          <w:rFonts w:ascii="Times New Roman" w:hAnsi="Times New Roman" w:cs="Times New Roman"/>
          <w:sz w:val="24"/>
          <w:szCs w:val="24"/>
        </w:rPr>
        <w:t>(Vento-Tormo et al., 2018)</w:t>
      </w:r>
      <w:r w:rsidR="00A22FA4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A22FA4" w:rsidRPr="003A2F37">
        <w:rPr>
          <w:rFonts w:ascii="Times New Roman" w:hAnsi="Times New Roman" w:cs="Times New Roman"/>
          <w:sz w:val="24"/>
          <w:szCs w:val="24"/>
        </w:rPr>
        <w:t>.</w:t>
      </w:r>
      <w:r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8E0251" w:rsidRPr="003A2F37">
        <w:rPr>
          <w:rFonts w:ascii="Times New Roman" w:hAnsi="Times New Roman" w:cs="Times New Roman"/>
          <w:sz w:val="24"/>
          <w:szCs w:val="24"/>
        </w:rPr>
        <w:t xml:space="preserve">The multiple types of metadata including cell types, cluster </w:t>
      </w:r>
      <w:proofErr w:type="spellStart"/>
      <w:r w:rsidR="008E0251" w:rsidRPr="003A2F37">
        <w:rPr>
          <w:rFonts w:ascii="Times New Roman" w:hAnsi="Times New Roman" w:cs="Times New Roman"/>
          <w:sz w:val="24"/>
          <w:szCs w:val="24"/>
        </w:rPr>
        <w:t>information</w:t>
      </w:r>
      <w:del w:id="311" w:author="Feng,Di (RES) BIP-US-R" w:date="2019-07-07T17:21:00Z">
        <w:r w:rsidR="008E0251" w:rsidRPr="003A2F37" w:rsidDel="00095C92">
          <w:rPr>
            <w:rFonts w:ascii="Times New Roman" w:hAnsi="Times New Roman" w:cs="Times New Roman"/>
            <w:sz w:val="24"/>
            <w:szCs w:val="24"/>
          </w:rPr>
          <w:delText xml:space="preserve">; </w:delText>
        </w:r>
      </w:del>
      <w:proofErr w:type="gramStart"/>
      <w:ins w:id="312" w:author="Feng,Di (RES) BIP-US-R" w:date="2019-07-07T17:21:00Z">
        <w:r w:rsidR="00095C92">
          <w:rPr>
            <w:rFonts w:ascii="Times New Roman" w:hAnsi="Times New Roman" w:cs="Times New Roman"/>
            <w:sz w:val="24"/>
            <w:szCs w:val="24"/>
          </w:rPr>
          <w:t>,and</w:t>
        </w:r>
        <w:proofErr w:type="spellEnd"/>
        <w:proofErr w:type="gramEnd"/>
        <w:r w:rsidR="00095C92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8E0251" w:rsidRPr="003A2F37">
        <w:rPr>
          <w:rFonts w:ascii="Times New Roman" w:hAnsi="Times New Roman" w:cs="Times New Roman"/>
          <w:sz w:val="24"/>
          <w:szCs w:val="24"/>
        </w:rPr>
        <w:t xml:space="preserve">sample information such as tissue, donor, as well as any other clinical features can be overlaid on the feature plot. </w:t>
      </w:r>
      <w:r w:rsidR="00113BE4" w:rsidRPr="003A2F37">
        <w:rPr>
          <w:rFonts w:ascii="Times New Roman" w:hAnsi="Times New Roman" w:cs="Times New Roman"/>
          <w:sz w:val="24"/>
          <w:szCs w:val="24"/>
        </w:rPr>
        <w:t xml:space="preserve">The </w:t>
      </w:r>
      <w:del w:id="313" w:author="Hill,Jon (RES Coord) BIP-US-R" w:date="2019-06-26T16:32:00Z">
        <w:r w:rsidR="00113BE4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UI </w:delText>
        </w:r>
      </w:del>
      <w:proofErr w:type="gramStart"/>
      <w:ins w:id="314" w:author="Hill,Jon (RES Coord) BIP-US-R" w:date="2019-06-26T16:32:00Z">
        <w:r w:rsidR="00990B81">
          <w:rPr>
            <w:rFonts w:ascii="Times New Roman" w:hAnsi="Times New Roman" w:cs="Times New Roman"/>
            <w:sz w:val="24"/>
            <w:szCs w:val="24"/>
          </w:rPr>
          <w:t>user interface</w:t>
        </w:r>
        <w:r w:rsidR="00990B81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13BE4" w:rsidRPr="003A2F37">
        <w:rPr>
          <w:rFonts w:ascii="Times New Roman" w:hAnsi="Times New Roman" w:cs="Times New Roman"/>
          <w:sz w:val="24"/>
          <w:szCs w:val="24"/>
        </w:rPr>
        <w:t>provide</w:t>
      </w:r>
      <w:proofErr w:type="gramEnd"/>
      <w:del w:id="315" w:author="Hill,Jon (RES Coord) BIP-US-R" w:date="2019-06-26T16:33:00Z">
        <w:r w:rsidR="00113BE4" w:rsidRPr="003A2F37" w:rsidDel="00990B81">
          <w:rPr>
            <w:rFonts w:ascii="Times New Roman" w:hAnsi="Times New Roman" w:cs="Times New Roman"/>
            <w:sz w:val="24"/>
            <w:szCs w:val="24"/>
          </w:rPr>
          <w:delText>d</w:delText>
        </w:r>
      </w:del>
      <w:ins w:id="316" w:author="Hill,Jon (RES Coord) BIP-US-R" w:date="2019-06-26T16:33:00Z">
        <w:r w:rsidR="00990B81">
          <w:rPr>
            <w:rFonts w:ascii="Times New Roman" w:hAnsi="Times New Roman" w:cs="Times New Roman"/>
            <w:sz w:val="24"/>
            <w:szCs w:val="24"/>
          </w:rPr>
          <w:t>s</w:t>
        </w:r>
      </w:ins>
      <w:r w:rsidR="00113BE4" w:rsidRPr="003A2F37">
        <w:rPr>
          <w:rFonts w:ascii="Times New Roman" w:hAnsi="Times New Roman" w:cs="Times New Roman"/>
          <w:sz w:val="24"/>
          <w:szCs w:val="24"/>
        </w:rPr>
        <w:t xml:space="preserve"> a simple gene expression search function for each feature plot.  </w:t>
      </w:r>
      <w:ins w:id="317" w:author="Hill,Jon (RES Coord) BIP-US-R" w:date="2019-06-26T16:33:00Z">
        <w:r w:rsidR="00990B81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del w:id="318" w:author="Hill,Jon (RES Coord) BIP-US-R" w:date="2019-06-26T16:33:00Z">
        <w:r w:rsidR="00113BE4" w:rsidRPr="003A2F37" w:rsidDel="00990B81">
          <w:rPr>
            <w:rFonts w:ascii="Times New Roman" w:hAnsi="Times New Roman" w:cs="Times New Roman"/>
            <w:sz w:val="24"/>
            <w:szCs w:val="24"/>
          </w:rPr>
          <w:delText>B</w:delText>
        </w:r>
      </w:del>
      <w:ins w:id="319" w:author="Hill,Jon (RES Coord) BIP-US-R" w:date="2019-06-26T16:33:00Z">
        <w:r w:rsidR="00990B81">
          <w:rPr>
            <w:rFonts w:ascii="Times New Roman" w:hAnsi="Times New Roman" w:cs="Times New Roman"/>
            <w:sz w:val="24"/>
            <w:szCs w:val="24"/>
          </w:rPr>
          <w:t>b</w:t>
        </w:r>
      </w:ins>
      <w:r w:rsidR="00113BE4" w:rsidRPr="003A2F37">
        <w:rPr>
          <w:rFonts w:ascii="Times New Roman" w:hAnsi="Times New Roman" w:cs="Times New Roman"/>
          <w:sz w:val="24"/>
          <w:szCs w:val="24"/>
        </w:rPr>
        <w:t>ox</w:t>
      </w:r>
      <w:ins w:id="320" w:author="Feng,Di (RES) BIP-US-R" w:date="2019-07-07T17:21:00Z">
        <w:r w:rsidR="00095C9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13BE4" w:rsidRPr="003A2F37">
        <w:rPr>
          <w:rFonts w:ascii="Times New Roman" w:hAnsi="Times New Roman" w:cs="Times New Roman"/>
          <w:sz w:val="24"/>
          <w:szCs w:val="24"/>
        </w:rPr>
        <w:t>plot of normalized counts and percentage of cells</w:t>
      </w:r>
      <w:r w:rsidR="00113BE4">
        <w:t xml:space="preserve"> </w:t>
      </w:r>
      <w:r w:rsidR="00113BE4" w:rsidRPr="003A2F37">
        <w:rPr>
          <w:rFonts w:ascii="Times New Roman" w:hAnsi="Times New Roman" w:cs="Times New Roman"/>
          <w:sz w:val="24"/>
          <w:szCs w:val="24"/>
        </w:rPr>
        <w:t xml:space="preserve">with positive expression (counts&gt;1) will be shown for querying single gene expression. </w:t>
      </w:r>
      <w:r w:rsidR="00DA256D" w:rsidRPr="003A2F37">
        <w:rPr>
          <w:rFonts w:ascii="Times New Roman" w:hAnsi="Times New Roman" w:cs="Times New Roman"/>
          <w:sz w:val="24"/>
          <w:szCs w:val="24"/>
        </w:rPr>
        <w:t xml:space="preserve">The </w:t>
      </w:r>
      <w:del w:id="321" w:author="Hill,Jon (RES Coord) BIP-US-R" w:date="2019-06-26T16:33:00Z">
        <w:r w:rsidR="00DA256D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UI </w:delText>
        </w:r>
      </w:del>
      <w:ins w:id="322" w:author="Hill,Jon (RES Coord) BIP-US-R" w:date="2019-06-26T16:33:00Z">
        <w:r w:rsidR="00990B81">
          <w:rPr>
            <w:rFonts w:ascii="Times New Roman" w:hAnsi="Times New Roman" w:cs="Times New Roman"/>
            <w:sz w:val="24"/>
            <w:szCs w:val="24"/>
          </w:rPr>
          <w:t>interface</w:t>
        </w:r>
        <w:r w:rsidR="00990B81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DA256D" w:rsidRPr="003A2F37">
        <w:rPr>
          <w:rFonts w:ascii="Times New Roman" w:hAnsi="Times New Roman" w:cs="Times New Roman"/>
          <w:sz w:val="24"/>
          <w:szCs w:val="24"/>
        </w:rPr>
        <w:t>also support</w:t>
      </w:r>
      <w:ins w:id="323" w:author="Hill,Jon (RES Coord) BIP-US-R" w:date="2019-06-26T16:33:00Z">
        <w:r w:rsidR="00990B81">
          <w:rPr>
            <w:rFonts w:ascii="Times New Roman" w:hAnsi="Times New Roman" w:cs="Times New Roman"/>
            <w:sz w:val="24"/>
            <w:szCs w:val="24"/>
          </w:rPr>
          <w:t>s</w:t>
        </w:r>
      </w:ins>
      <w:r w:rsidR="00DA256D" w:rsidRPr="003A2F37">
        <w:rPr>
          <w:rFonts w:ascii="Times New Roman" w:hAnsi="Times New Roman" w:cs="Times New Roman"/>
          <w:sz w:val="24"/>
          <w:szCs w:val="24"/>
        </w:rPr>
        <w:t xml:space="preserve"> quer</w:t>
      </w:r>
      <w:del w:id="324" w:author="Hill,Jon (RES Coord) BIP-US-R" w:date="2019-06-26T16:33:00Z">
        <w:r w:rsidR="00DA256D" w:rsidRPr="003A2F37" w:rsidDel="00990B81">
          <w:rPr>
            <w:rFonts w:ascii="Times New Roman" w:hAnsi="Times New Roman" w:cs="Times New Roman"/>
            <w:sz w:val="24"/>
            <w:szCs w:val="24"/>
          </w:rPr>
          <w:delText>y</w:delText>
        </w:r>
      </w:del>
      <w:ins w:id="325" w:author="Hill,Jon (RES Coord) BIP-US-R" w:date="2019-06-26T16:33:00Z">
        <w:r w:rsidR="00990B81">
          <w:rPr>
            <w:rFonts w:ascii="Times New Roman" w:hAnsi="Times New Roman" w:cs="Times New Roman"/>
            <w:sz w:val="24"/>
            <w:szCs w:val="24"/>
          </w:rPr>
          <w:t>ies</w:t>
        </w:r>
      </w:ins>
      <w:r w:rsidR="00DA256D" w:rsidRPr="003A2F37">
        <w:rPr>
          <w:rFonts w:ascii="Times New Roman" w:hAnsi="Times New Roman" w:cs="Times New Roman"/>
          <w:sz w:val="24"/>
          <w:szCs w:val="24"/>
        </w:rPr>
        <w:t xml:space="preserve"> for two genes simultaneously</w:t>
      </w:r>
      <w:r w:rsidR="00113BE4" w:rsidRPr="003A2F37">
        <w:rPr>
          <w:rFonts w:ascii="Times New Roman" w:hAnsi="Times New Roman" w:cs="Times New Roman"/>
          <w:sz w:val="24"/>
          <w:szCs w:val="24"/>
        </w:rPr>
        <w:t xml:space="preserve"> with </w:t>
      </w:r>
      <w:ins w:id="326" w:author="Hill,Jon (RES Coord) BIP-US-R" w:date="2019-06-26T16:33:00Z">
        <w:r w:rsidR="00990B8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113BE4" w:rsidRPr="003A2F37">
        <w:rPr>
          <w:rFonts w:ascii="Times New Roman" w:hAnsi="Times New Roman" w:cs="Times New Roman"/>
          <w:sz w:val="24"/>
          <w:szCs w:val="24"/>
        </w:rPr>
        <w:t xml:space="preserve">gene expression pattern painted with different colors. </w:t>
      </w:r>
      <w:r w:rsidR="00DA256D" w:rsidRPr="003A2F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D36" w:rsidRDefault="00937D36" w:rsidP="00160F0C"/>
    <w:p w:rsidR="007A502F" w:rsidRDefault="009D1C3D" w:rsidP="00160F0C">
      <w:r>
        <w:rPr>
          <w:noProof/>
        </w:rPr>
        <w:drawing>
          <wp:inline distT="0" distB="0" distL="0" distR="0" wp14:anchorId="162955EE" wp14:editId="4AD2399E">
            <wp:extent cx="5943600" cy="3707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252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81" w:rsidRDefault="00964481"/>
    <w:p w:rsidR="00964481" w:rsidRDefault="00964481">
      <w:r>
        <w:lastRenderedPageBreak/>
        <w:t xml:space="preserve">Figure 3: Cell type and feature discovery. </w:t>
      </w:r>
      <w:r w:rsidRPr="00964481">
        <w:t>Step #</w:t>
      </w:r>
      <w:r w:rsidR="00C65080">
        <w:t>1:</w:t>
      </w:r>
      <w:r w:rsidRPr="00964481">
        <w:t xml:space="preserve"> </w:t>
      </w:r>
      <w:ins w:id="327" w:author="Hill,Jon (RES Coord) BIP-US-R" w:date="2019-06-26T16:33:00Z">
        <w:r w:rsidR="00990B81">
          <w:t>U</w:t>
        </w:r>
      </w:ins>
      <w:del w:id="328" w:author="Hill,Jon (RES Coord) BIP-US-R" w:date="2019-06-26T16:33:00Z">
        <w:r w:rsidR="00C65080" w:rsidDel="00990B81">
          <w:delText>u</w:delText>
        </w:r>
      </w:del>
      <w:r>
        <w:t xml:space="preserve">se </w:t>
      </w:r>
      <w:ins w:id="329" w:author="Hill,Jon (RES Coord) BIP-US-R" w:date="2019-06-26T16:33:00Z">
        <w:r w:rsidR="00990B81">
          <w:t xml:space="preserve">a </w:t>
        </w:r>
      </w:ins>
      <w:r>
        <w:t xml:space="preserve">free hand </w:t>
      </w:r>
      <w:ins w:id="330" w:author="Hill,Jon (RES Coord) BIP-US-R" w:date="2019-06-26T16:33:00Z">
        <w:r w:rsidR="00990B81">
          <w:t xml:space="preserve">tool </w:t>
        </w:r>
      </w:ins>
      <w:r>
        <w:t>to select the cells of interest</w:t>
      </w:r>
      <w:r w:rsidRPr="00964481">
        <w:t>.  Step #2</w:t>
      </w:r>
      <w:r w:rsidR="00C65080">
        <w:t>:</w:t>
      </w:r>
      <w:r w:rsidRPr="00964481">
        <w:t xml:space="preserve"> </w:t>
      </w:r>
      <w:ins w:id="331" w:author="Hill,Jon (RES Coord) BIP-US-R" w:date="2019-06-26T16:33:00Z">
        <w:r w:rsidR="00990B81">
          <w:t>C</w:t>
        </w:r>
      </w:ins>
      <w:del w:id="332" w:author="Hill,Jon (RES Coord) BIP-US-R" w:date="2019-06-26T16:33:00Z">
        <w:r w:rsidR="00C65080" w:rsidDel="00990B81">
          <w:delText>c</w:delText>
        </w:r>
      </w:del>
      <w:r>
        <w:t>ompute the different</w:t>
      </w:r>
      <w:del w:id="333" w:author="Hill,Jon (RES Coord) BIP-US-R" w:date="2019-06-26T16:33:00Z">
        <w:r w:rsidDel="00990B81">
          <w:delText>ly</w:delText>
        </w:r>
      </w:del>
      <w:ins w:id="334" w:author="Hill,Jon (RES Coord) BIP-US-R" w:date="2019-06-26T16:33:00Z">
        <w:r w:rsidR="00990B81">
          <w:t>ially</w:t>
        </w:r>
      </w:ins>
      <w:r>
        <w:t xml:space="preserve"> expressed genes between selected cells with all unselected cells</w:t>
      </w:r>
      <w:r w:rsidR="00C65080">
        <w:t xml:space="preserve"> providing the</w:t>
      </w:r>
      <w:r>
        <w:t xml:space="preserve"> background level</w:t>
      </w:r>
      <w:r w:rsidR="00C65080">
        <w:t>s</w:t>
      </w:r>
      <w:r>
        <w:t xml:space="preserve">. </w:t>
      </w:r>
      <w:r w:rsidRPr="00964481">
        <w:t>Step #3</w:t>
      </w:r>
      <w:r w:rsidR="00C65080">
        <w:t xml:space="preserve">: </w:t>
      </w:r>
      <w:r w:rsidRPr="00964481">
        <w:t xml:space="preserve"> </w:t>
      </w:r>
      <w:ins w:id="335" w:author="Hill,Jon (RES Coord) BIP-US-R" w:date="2019-06-26T16:34:00Z">
        <w:del w:id="336" w:author="Feng,Di (RES) BIP-US-R" w:date="2019-07-07T17:22:00Z">
          <w:r w:rsidR="00990B81" w:rsidDel="00095C92">
            <w:delText>I</w:delText>
          </w:r>
        </w:del>
      </w:ins>
      <w:del w:id="337" w:author="Feng,Di (RES) BIP-US-R" w:date="2019-07-07T17:22:00Z">
        <w:r w:rsidRPr="00964481" w:rsidDel="00095C92">
          <w:delText>interactive visualization</w:delText>
        </w:r>
      </w:del>
      <w:ins w:id="338" w:author="Hill,Jon (RES Coord) BIP-US-R" w:date="2019-06-26T16:34:00Z">
        <w:del w:id="339" w:author="Feng,Di (RES) BIP-US-R" w:date="2019-07-07T17:22:00Z">
          <w:r w:rsidR="00990B81" w:rsidDel="00095C92">
            <w:delText xml:space="preserve"> of</w:delText>
          </w:r>
        </w:del>
      </w:ins>
      <w:del w:id="340" w:author="Feng,Di (RES) BIP-US-R" w:date="2019-07-07T17:22:00Z">
        <w:r w:rsidRPr="00964481" w:rsidDel="00095C92">
          <w:delText xml:space="preserve"> </w:delText>
        </w:r>
      </w:del>
      <w:ins w:id="341" w:author="Feng,Di (RES) BIP-US-R" w:date="2019-07-07T17:22:00Z">
        <w:r w:rsidR="00095C92">
          <w:t xml:space="preserve">Interactively visualize </w:t>
        </w:r>
      </w:ins>
      <w:r>
        <w:t xml:space="preserve">gene expression levels using </w:t>
      </w:r>
      <w:ins w:id="342" w:author="Hill,Jon (RES Coord) BIP-US-R" w:date="2019-06-26T16:34:00Z">
        <w:r w:rsidR="00990B81">
          <w:t xml:space="preserve">the </w:t>
        </w:r>
      </w:ins>
      <w:r>
        <w:t xml:space="preserve">result table. </w:t>
      </w:r>
      <w:r w:rsidRPr="00964481">
        <w:t>Step #4</w:t>
      </w:r>
      <w:r w:rsidR="00C65080">
        <w:t xml:space="preserve">: </w:t>
      </w:r>
      <w:r w:rsidRPr="00964481">
        <w:t xml:space="preserve"> </w:t>
      </w:r>
      <w:ins w:id="343" w:author="Hill,Jon (RES Coord) BIP-US-R" w:date="2019-06-26T16:34:00Z">
        <w:r w:rsidR="00990B81">
          <w:t>R</w:t>
        </w:r>
      </w:ins>
      <w:del w:id="344" w:author="Hill,Jon (RES Coord) BIP-US-R" w:date="2019-06-26T16:34:00Z">
        <w:r w:rsidDel="00990B81">
          <w:delText>r</w:delText>
        </w:r>
      </w:del>
      <w:r>
        <w:t>ecord cell types and marker genes</w:t>
      </w:r>
      <w:ins w:id="345" w:author="Hill,Jon (RES Coord) BIP-US-R" w:date="2019-06-26T16:34:00Z">
        <w:r w:rsidR="00990B81">
          <w:t xml:space="preserve"> for future reference</w:t>
        </w:r>
      </w:ins>
      <w:r w:rsidRPr="00964481">
        <w:t>. Step #5</w:t>
      </w:r>
      <w:r w:rsidR="00C65080">
        <w:t xml:space="preserve">: </w:t>
      </w:r>
      <w:r>
        <w:t xml:space="preserve"> </w:t>
      </w:r>
      <w:ins w:id="346" w:author="Hill,Jon (RES Coord) BIP-US-R" w:date="2019-06-26T16:34:00Z">
        <w:r w:rsidR="00990B81">
          <w:t>P</w:t>
        </w:r>
      </w:ins>
      <w:del w:id="347" w:author="Hill,Jon (RES Coord) BIP-US-R" w:date="2019-06-26T16:34:00Z">
        <w:r w:rsidRPr="007168AF" w:rsidDel="00990B81">
          <w:delText>p</w:delText>
        </w:r>
      </w:del>
      <w:r w:rsidRPr="007168AF">
        <w:t>osition the new</w:t>
      </w:r>
      <w:r w:rsidR="00C65080">
        <w:t>ly</w:t>
      </w:r>
      <w:ins w:id="348" w:author="Hill,Jon (RES Coord) BIP-US-R" w:date="2019-06-26T16:34:00Z">
        <w:r w:rsidR="00990B81">
          <w:t>-</w:t>
        </w:r>
      </w:ins>
      <w:del w:id="349" w:author="Hill,Jon (RES Coord) BIP-US-R" w:date="2019-06-26T16:34:00Z">
        <w:r w:rsidRPr="007168AF" w:rsidDel="00990B81">
          <w:delText xml:space="preserve"> </w:delText>
        </w:r>
      </w:del>
      <w:r w:rsidRPr="007168AF">
        <w:t>label</w:t>
      </w:r>
      <w:r w:rsidR="00C65080">
        <w:t>led</w:t>
      </w:r>
      <w:r w:rsidRPr="007168AF">
        <w:t xml:space="preserve"> cells in the map.</w:t>
      </w:r>
      <w:r>
        <w:t xml:space="preserve">   </w:t>
      </w:r>
    </w:p>
    <w:p w:rsidR="00F17401" w:rsidRPr="003A2F37" w:rsidRDefault="00F17401">
      <w:pPr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Cell typing identification and annotation</w:t>
      </w:r>
    </w:p>
    <w:p w:rsidR="00F17401" w:rsidRPr="003A2F37" w:rsidRDefault="00F17401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The UI was designed for users to use cell marker</w:t>
      </w:r>
      <w:ins w:id="350" w:author="Hill,Jon (RES Coord) BIP-US-R" w:date="2019-06-26T16:34:00Z">
        <w:r w:rsidR="00990B81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3A2F37">
        <w:rPr>
          <w:rFonts w:ascii="Times New Roman" w:hAnsi="Times New Roman" w:cs="Times New Roman"/>
          <w:sz w:val="24"/>
          <w:szCs w:val="24"/>
        </w:rPr>
        <w:t xml:space="preserve"> or domain knowledge to annotate cells clusters in 2D map. </w:t>
      </w:r>
      <w:ins w:id="351" w:author="Hill,Jon (RES Coord) BIP-US-R" w:date="2019-06-26T16:36:00Z">
        <w:r w:rsidR="00990B81">
          <w:rPr>
            <w:rFonts w:ascii="Times New Roman" w:hAnsi="Times New Roman" w:cs="Times New Roman"/>
            <w:sz w:val="24"/>
            <w:szCs w:val="24"/>
          </w:rPr>
          <w:t xml:space="preserve">First, </w:t>
        </w:r>
      </w:ins>
      <w:del w:id="352" w:author="Hill,Jon (RES Coord) BIP-US-R" w:date="2019-06-26T16:36:00Z">
        <w:r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1) </w:delText>
        </w:r>
      </w:del>
      <w:ins w:id="353" w:author="Hill,Jon (RES Coord) BIP-US-R" w:date="2019-06-26T16:36:00Z">
        <w:r w:rsidR="00990B8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del w:id="354" w:author="Hill,Jon (RES Coord) BIP-US-R" w:date="2019-06-26T16:36:00Z">
        <w:r w:rsidRPr="003A2F37" w:rsidDel="00990B81">
          <w:rPr>
            <w:rFonts w:ascii="Times New Roman" w:hAnsi="Times New Roman" w:cs="Times New Roman"/>
            <w:sz w:val="24"/>
            <w:szCs w:val="24"/>
          </w:rPr>
          <w:delText>U</w:delText>
        </w:r>
      </w:del>
      <w:ins w:id="355" w:author="Hill,Jon (RES Coord) BIP-US-R" w:date="2019-06-26T16:36:00Z">
        <w:r w:rsidR="00990B81">
          <w:rPr>
            <w:rFonts w:ascii="Times New Roman" w:hAnsi="Times New Roman" w:cs="Times New Roman"/>
            <w:sz w:val="24"/>
            <w:szCs w:val="24"/>
          </w:rPr>
          <w:t>u</w:t>
        </w:r>
      </w:ins>
      <w:r w:rsidRPr="003A2F37">
        <w:rPr>
          <w:rFonts w:ascii="Times New Roman" w:hAnsi="Times New Roman" w:cs="Times New Roman"/>
          <w:sz w:val="24"/>
          <w:szCs w:val="24"/>
        </w:rPr>
        <w:t xml:space="preserve">ser can click and draw circles to select the cell cluster of interest. </w:t>
      </w:r>
      <w:del w:id="356" w:author="Hill,Jon (RES Coord) BIP-US-R" w:date="2019-06-26T16:36:00Z">
        <w:r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2) In cell subset tab, </w:delText>
        </w:r>
      </w:del>
      <w:ins w:id="357" w:author="Hill,Jon (RES Coord) BIP-US-R" w:date="2019-06-26T16:37:00Z">
        <w:r w:rsidR="00990B81">
          <w:rPr>
            <w:rFonts w:ascii="Times New Roman" w:hAnsi="Times New Roman" w:cs="Times New Roman"/>
            <w:sz w:val="24"/>
            <w:szCs w:val="24"/>
          </w:rPr>
          <w:t>Next, a</w:t>
        </w:r>
      </w:ins>
      <w:ins w:id="358" w:author="Hill,Jon (RES Coord) BIP-US-R" w:date="2019-06-26T16:34:00Z">
        <w:r w:rsidR="00990B8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3A2F37">
        <w:rPr>
          <w:rFonts w:ascii="Times New Roman" w:hAnsi="Times New Roman" w:cs="Times New Roman"/>
          <w:sz w:val="24"/>
          <w:szCs w:val="24"/>
        </w:rPr>
        <w:t xml:space="preserve">contrast function is </w:t>
      </w:r>
      <w:del w:id="359" w:author="Hill,Jon (RES Coord) BIP-US-R" w:date="2019-06-26T16:37:00Z">
        <w:r w:rsidRPr="003A2F37" w:rsidDel="00990B81">
          <w:rPr>
            <w:rFonts w:ascii="Times New Roman" w:hAnsi="Times New Roman" w:cs="Times New Roman"/>
            <w:sz w:val="24"/>
            <w:szCs w:val="24"/>
          </w:rPr>
          <w:delText>built</w:delText>
        </w:r>
      </w:del>
      <w:ins w:id="360" w:author="Hill,Jon (RES Coord) BIP-US-R" w:date="2019-06-26T16:37:00Z">
        <w:r w:rsidR="00990B81">
          <w:rPr>
            <w:rFonts w:ascii="Times New Roman" w:hAnsi="Times New Roman" w:cs="Times New Roman"/>
            <w:sz w:val="24"/>
            <w:szCs w:val="24"/>
          </w:rPr>
          <w:t>executed</w:t>
        </w:r>
      </w:ins>
      <w:r w:rsidRPr="003A2F37">
        <w:rPr>
          <w:rFonts w:ascii="Times New Roman" w:hAnsi="Times New Roman" w:cs="Times New Roman"/>
          <w:sz w:val="24"/>
          <w:szCs w:val="24"/>
        </w:rPr>
        <w:t xml:space="preserve"> for computing differentially</w:t>
      </w:r>
      <w:ins w:id="361" w:author="Hill,Jon (RES Coord) BIP-US-R" w:date="2019-06-26T16:34:00Z">
        <w:r w:rsidR="00990B81">
          <w:rPr>
            <w:rFonts w:ascii="Times New Roman" w:hAnsi="Times New Roman" w:cs="Times New Roman"/>
            <w:sz w:val="24"/>
            <w:szCs w:val="24"/>
          </w:rPr>
          <w:t>-</w:t>
        </w:r>
      </w:ins>
      <w:del w:id="362" w:author="Hill,Jon (RES Coord) BIP-US-R" w:date="2019-06-26T16:34:00Z">
        <w:r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3A2F37">
        <w:rPr>
          <w:rFonts w:ascii="Times New Roman" w:hAnsi="Times New Roman" w:cs="Times New Roman"/>
          <w:sz w:val="24"/>
          <w:szCs w:val="24"/>
        </w:rPr>
        <w:t>expressed genes</w:t>
      </w:r>
      <w:r w:rsidR="00BD14C6" w:rsidRPr="003A2F37">
        <w:rPr>
          <w:rFonts w:ascii="Times New Roman" w:hAnsi="Times New Roman" w:cs="Times New Roman"/>
          <w:sz w:val="24"/>
          <w:szCs w:val="24"/>
        </w:rPr>
        <w:t xml:space="preserve"> between selected clusters and all other cells. </w:t>
      </w:r>
      <w:ins w:id="363" w:author="Hill,Jon (RES Coord) BIP-US-R" w:date="2019-06-26T16:35:00Z">
        <w:r w:rsidR="00990B8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del w:id="364" w:author="Hill,Jon (RES Coord) BIP-US-R" w:date="2019-06-26T16:35:00Z">
        <w:r w:rsidR="00BD14C6" w:rsidRPr="003A2F37" w:rsidDel="00990B81">
          <w:rPr>
            <w:rFonts w:ascii="Times New Roman" w:hAnsi="Times New Roman" w:cs="Times New Roman"/>
            <w:sz w:val="24"/>
            <w:szCs w:val="24"/>
          </w:rPr>
          <w:delText>N</w:delText>
        </w:r>
      </w:del>
      <w:ins w:id="365" w:author="Hill,Jon (RES Coord) BIP-US-R" w:date="2019-06-26T16:35:00Z">
        <w:r w:rsidR="00990B81">
          <w:rPr>
            <w:rFonts w:ascii="Times New Roman" w:hAnsi="Times New Roman" w:cs="Times New Roman"/>
            <w:sz w:val="24"/>
            <w:szCs w:val="24"/>
          </w:rPr>
          <w:t>n</w:t>
        </w:r>
      </w:ins>
      <w:r w:rsidR="00AC3A89" w:rsidRPr="003A2F37">
        <w:rPr>
          <w:rFonts w:ascii="Times New Roman" w:hAnsi="Times New Roman" w:cs="Times New Roman"/>
          <w:sz w:val="24"/>
          <w:szCs w:val="24"/>
        </w:rPr>
        <w:t>on-paramet</w:t>
      </w:r>
      <w:del w:id="366" w:author="Hill,Jon (RES Coord) BIP-US-R" w:date="2019-06-26T16:34:00Z">
        <w:r w:rsidR="00AC3A89" w:rsidRPr="003A2F37" w:rsidDel="00990B81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AC3A89" w:rsidRPr="003A2F37">
        <w:rPr>
          <w:rFonts w:ascii="Times New Roman" w:hAnsi="Times New Roman" w:cs="Times New Roman"/>
          <w:sz w:val="24"/>
          <w:szCs w:val="24"/>
        </w:rPr>
        <w:t>ric Wilcoxon rank sum test</w:t>
      </w:r>
      <w:r w:rsidR="00BD14C6" w:rsidRPr="003A2F37">
        <w:rPr>
          <w:rFonts w:ascii="Times New Roman" w:hAnsi="Times New Roman" w:cs="Times New Roman"/>
          <w:sz w:val="24"/>
          <w:szCs w:val="24"/>
        </w:rPr>
        <w:t xml:space="preserve"> is chosen as </w:t>
      </w:r>
      <w:del w:id="367" w:author="Hill,Jon (RES Coord) BIP-US-R" w:date="2019-06-26T16:35:00Z">
        <w:r w:rsidR="00BD14C6" w:rsidRPr="003A2F37" w:rsidDel="00990B81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368" w:author="Hill,Jon (RES Coord) BIP-US-R" w:date="2019-06-26T16:35:00Z">
        <w:r w:rsidR="00990B81">
          <w:rPr>
            <w:rFonts w:ascii="Times New Roman" w:hAnsi="Times New Roman" w:cs="Times New Roman"/>
            <w:sz w:val="24"/>
            <w:szCs w:val="24"/>
          </w:rPr>
          <w:t>the</w:t>
        </w:r>
      </w:ins>
      <w:r w:rsidR="00BD14C6" w:rsidRPr="003A2F37">
        <w:rPr>
          <w:rFonts w:ascii="Times New Roman" w:hAnsi="Times New Roman" w:cs="Times New Roman"/>
          <w:sz w:val="24"/>
          <w:szCs w:val="24"/>
        </w:rPr>
        <w:t xml:space="preserve"> default method</w:t>
      </w:r>
      <w:r w:rsidR="00331273" w:rsidRPr="003A2F37">
        <w:rPr>
          <w:rFonts w:ascii="Times New Roman" w:hAnsi="Times New Roman" w:cs="Times New Roman"/>
          <w:sz w:val="24"/>
          <w:szCs w:val="24"/>
        </w:rPr>
        <w:t xml:space="preserve"> due </w:t>
      </w:r>
      <w:del w:id="369" w:author="Hill,Jon (RES Coord) BIP-US-R" w:date="2019-06-26T16:35:00Z">
        <w:r w:rsidR="00331273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to </w:delText>
        </w:r>
      </w:del>
      <w:proofErr w:type="spellStart"/>
      <w:ins w:id="370" w:author="Hill,Jon (RES Coord) BIP-US-R" w:date="2019-06-26T16:35:00Z">
        <w:r w:rsidR="00990B81">
          <w:rPr>
            <w:rFonts w:ascii="Times New Roman" w:hAnsi="Times New Roman" w:cs="Times New Roman"/>
            <w:sz w:val="24"/>
            <w:szCs w:val="24"/>
          </w:rPr>
          <w:t>its</w:t>
        </w:r>
        <w:proofErr w:type="spellEnd"/>
        <w:r w:rsidR="00990B81" w:rsidRPr="003A2F3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31273" w:rsidRPr="003A2F37">
        <w:rPr>
          <w:rFonts w:ascii="Times New Roman" w:hAnsi="Times New Roman" w:cs="Times New Roman"/>
          <w:sz w:val="24"/>
          <w:szCs w:val="24"/>
        </w:rPr>
        <w:t>the fast execution time and comparable performance among other algori</w:t>
      </w:r>
      <w:del w:id="371" w:author="Hill,Jon (RES Coord) BIP-US-R" w:date="2019-06-26T16:35:00Z">
        <w:r w:rsidR="00331273" w:rsidRPr="003A2F37" w:rsidDel="00990B81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372" w:author="Hill,Jon (RES Coord) BIP-US-R" w:date="2019-06-26T16:35:00Z">
        <w:r w:rsidR="00990B81">
          <w:rPr>
            <w:rFonts w:ascii="Times New Roman" w:hAnsi="Times New Roman" w:cs="Times New Roman"/>
            <w:sz w:val="24"/>
            <w:szCs w:val="24"/>
          </w:rPr>
          <w:t>th</w:t>
        </w:r>
      </w:ins>
      <w:r w:rsidR="00331273" w:rsidRPr="003A2F37">
        <w:rPr>
          <w:rFonts w:ascii="Times New Roman" w:hAnsi="Times New Roman" w:cs="Times New Roman"/>
          <w:sz w:val="24"/>
          <w:szCs w:val="24"/>
        </w:rPr>
        <w:t xml:space="preserve">ms </w:t>
      </w:r>
      <w:r w:rsidR="00331273" w:rsidRPr="003A2F37">
        <w:rPr>
          <w:rFonts w:ascii="Times New Roman" w:hAnsi="Times New Roman" w:cs="Times New Roman"/>
          <w:sz w:val="24"/>
          <w:szCs w:val="24"/>
        </w:rPr>
        <w:fldChar w:fldCharType="begin"/>
      </w:r>
      <w:r w:rsidR="00331273" w:rsidRPr="003A2F3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&lt;EndNote&gt;&lt;Cite&gt;&lt;Author&gt;Soneson&lt;/Author&gt;&lt;Year&gt;2018&lt;/Year&gt;&lt;RecNum&gt;12&lt;/RecNum&gt;&lt;DisplayText&gt;(Soneson &amp;amp; Robinson, 2018)&lt;/DisplayText&gt;&lt;record&gt;&lt;rec-number&gt;12&lt;/rec-number&gt;&lt;foreign-keys&gt;&lt;key app="EN" db-id="2ftt592x9dprv6essv75svda2z50awwdwd5d" timestamp="1551811899"&gt;12&lt;/key&gt;&lt;/foreign-keys&gt;&lt;ref-type name="Journal Article"&gt;17&lt;/ref-type&gt;&lt;contributors&gt;&lt;authors&gt;&lt;author&gt;Soneson, C.&lt;/author&gt;&lt;author&gt;Robinson, M. D.&lt;/author&gt;&lt;/authors&gt;&lt;/contributors&gt;&lt;auth-address&gt;Institute of Molecular Life Sciences, University of Zurich, Zurich, Switzerland.&amp;#xD;SIB Swiss Institute of Bioinformatics, Zurich, Switzerland.&lt;/auth-address&gt;&lt;titles&gt;&lt;title&gt;Bias, robustness and scalability in single-cell differential expression analysis&lt;/title&gt;&lt;secondary-title&gt;Nat Methods&lt;/secondary-title&gt;&lt;/titles&gt;&lt;periodical&gt;&lt;full-title&gt;Nat Methods&lt;/full-title&gt;&lt;/periodical&gt;&lt;pages&gt;255-261&lt;/pages&gt;&lt;volume&gt;15&lt;/volume&gt;&lt;number&gt;4&lt;/number&gt;&lt;edition&gt;2018/02/27&lt;/edition&gt;&lt;dates&gt;&lt;year&gt;2018&lt;/year&gt;&lt;pub-dates&gt;&lt;date&gt;Apr&lt;/date&gt;&lt;/pub-dates&gt;&lt;/dates&gt;&lt;isbn&gt;1548-7105 (Electronic)&amp;#xD;1548-7091 (Linking)&lt;/isbn&gt;&lt;accession-num&gt;29481549&lt;/accession-num&gt;&lt;urls&gt;&lt;related-urls&gt;&lt;url&gt;https://www.ncbi.nlm.nih.gov/pubmed/29481549&lt;/url&gt;&lt;/related-urls&gt;&lt;/urls&gt;&lt;electronic-resource-num&gt;10.1038/nmeth.4612&lt;/electronic-resource-num&gt;&lt;/record&gt;&lt;/Cite&gt;&lt;/EndNote&gt;</w:instrText>
      </w:r>
      <w:r w:rsidR="00331273" w:rsidRPr="003A2F37">
        <w:rPr>
          <w:rFonts w:ascii="Times New Roman" w:hAnsi="Times New Roman" w:cs="Times New Roman"/>
          <w:sz w:val="24"/>
          <w:szCs w:val="24"/>
        </w:rPr>
        <w:fldChar w:fldCharType="separate"/>
      </w:r>
      <w:r w:rsidR="00331273" w:rsidRPr="003A2F37">
        <w:rPr>
          <w:rFonts w:ascii="Times New Roman" w:hAnsi="Times New Roman" w:cs="Times New Roman"/>
          <w:sz w:val="24"/>
          <w:szCs w:val="24"/>
        </w:rPr>
        <w:t>(Soneson &amp; Robinson, 2018)</w:t>
      </w:r>
      <w:r w:rsidR="00331273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Pr="003A2F37">
        <w:rPr>
          <w:rFonts w:ascii="Times New Roman" w:hAnsi="Times New Roman" w:cs="Times New Roman"/>
          <w:sz w:val="24"/>
          <w:szCs w:val="24"/>
        </w:rPr>
        <w:t xml:space="preserve">. </w:t>
      </w:r>
      <w:del w:id="373" w:author="Hill,Jon (RES Coord) BIP-US-R" w:date="2019-06-26T16:37:00Z">
        <w:r w:rsidR="00BD14C6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3) </w:delText>
        </w:r>
      </w:del>
      <w:r w:rsidR="00BD14C6" w:rsidRPr="003A2F37">
        <w:rPr>
          <w:rFonts w:ascii="Times New Roman" w:hAnsi="Times New Roman" w:cs="Times New Roman"/>
          <w:sz w:val="24"/>
          <w:szCs w:val="24"/>
        </w:rPr>
        <w:t>The computed results will be shown as a table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and</w:t>
      </w:r>
      <w:r w:rsidR="00BD14C6" w:rsidRPr="003A2F37">
        <w:rPr>
          <w:rFonts w:ascii="Times New Roman" w:hAnsi="Times New Roman" w:cs="Times New Roman"/>
          <w:sz w:val="24"/>
          <w:szCs w:val="24"/>
        </w:rPr>
        <w:t xml:space="preserve"> include</w:t>
      </w:r>
      <w:del w:id="374" w:author="Hill,Jon (RES Coord) BIP-US-R" w:date="2019-06-26T16:37:00Z">
        <w:r w:rsidR="00BD14C6" w:rsidRPr="003A2F37" w:rsidDel="00990B8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600F7F" w:rsidRPr="003A2F37">
        <w:rPr>
          <w:rFonts w:ascii="Times New Roman" w:hAnsi="Times New Roman" w:cs="Times New Roman"/>
          <w:sz w:val="24"/>
          <w:szCs w:val="24"/>
        </w:rPr>
        <w:t xml:space="preserve"> p</w:t>
      </w:r>
      <w:ins w:id="375" w:author="Hill,Jon (RES Coord) BIP-US-R" w:date="2019-06-26T16:35:00Z">
        <w:r w:rsidR="00990B81">
          <w:rPr>
            <w:rFonts w:ascii="Times New Roman" w:hAnsi="Times New Roman" w:cs="Times New Roman"/>
            <w:sz w:val="24"/>
            <w:szCs w:val="24"/>
          </w:rPr>
          <w:t>-</w:t>
        </w:r>
      </w:ins>
      <w:del w:id="376" w:author="Hill,Jon (RES Coord) BIP-US-R" w:date="2019-06-26T16:35:00Z">
        <w:r w:rsidR="00600F7F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600F7F" w:rsidRPr="003A2F37">
        <w:rPr>
          <w:rFonts w:ascii="Times New Roman" w:hAnsi="Times New Roman" w:cs="Times New Roman"/>
          <w:sz w:val="24"/>
          <w:szCs w:val="24"/>
        </w:rPr>
        <w:t>value</w:t>
      </w:r>
      <w:del w:id="377" w:author="Hill,Jon (RES Coord) BIP-US-R" w:date="2019-06-26T16:35:00Z">
        <w:r w:rsidR="00600F7F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78" w:author="Hill,Jon (RES Coord) BIP-US-R" w:date="2019-06-26T16:35:00Z">
        <w:r w:rsidR="00990B81">
          <w:rPr>
            <w:rFonts w:ascii="Times New Roman" w:hAnsi="Times New Roman" w:cs="Times New Roman"/>
            <w:sz w:val="24"/>
            <w:szCs w:val="24"/>
          </w:rPr>
          <w:t>-</w:t>
        </w:r>
      </w:ins>
      <w:r w:rsidR="00600F7F" w:rsidRPr="003A2F37">
        <w:rPr>
          <w:rFonts w:ascii="Times New Roman" w:hAnsi="Times New Roman" w:cs="Times New Roman"/>
          <w:sz w:val="24"/>
          <w:szCs w:val="24"/>
        </w:rPr>
        <w:t>ranked</w:t>
      </w:r>
      <w:r w:rsidR="00BD14C6" w:rsidRPr="003A2F37">
        <w:rPr>
          <w:rFonts w:ascii="Times New Roman" w:hAnsi="Times New Roman" w:cs="Times New Roman"/>
          <w:sz w:val="24"/>
          <w:szCs w:val="24"/>
        </w:rPr>
        <w:t xml:space="preserve"> increased genes and decreased genes.</w:t>
      </w:r>
      <w:r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BD14C6" w:rsidRPr="003A2F37">
        <w:rPr>
          <w:rFonts w:ascii="Times New Roman" w:hAnsi="Times New Roman" w:cs="Times New Roman"/>
          <w:sz w:val="24"/>
          <w:szCs w:val="24"/>
        </w:rPr>
        <w:t>The user can click the differentially</w:t>
      </w:r>
      <w:ins w:id="379" w:author="Hill,Jon (RES Coord) BIP-US-R" w:date="2019-06-26T16:35:00Z">
        <w:r w:rsidR="00990B81">
          <w:rPr>
            <w:rFonts w:ascii="Times New Roman" w:hAnsi="Times New Roman" w:cs="Times New Roman"/>
            <w:sz w:val="24"/>
            <w:szCs w:val="24"/>
          </w:rPr>
          <w:t>-</w:t>
        </w:r>
      </w:ins>
      <w:del w:id="380" w:author="Hill,Jon (RES Coord) BIP-US-R" w:date="2019-06-26T16:35:00Z">
        <w:r w:rsidR="00BD14C6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BD14C6" w:rsidRPr="003A2F37">
        <w:rPr>
          <w:rFonts w:ascii="Times New Roman" w:hAnsi="Times New Roman" w:cs="Times New Roman"/>
          <w:sz w:val="24"/>
          <w:szCs w:val="24"/>
        </w:rPr>
        <w:t>expressed genes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which will </w:t>
      </w:r>
      <w:del w:id="381" w:author="Hill,Jon (RES Coord) BIP-US-R" w:date="2019-06-26T16:35:00Z">
        <w:r w:rsidR="000F60E0" w:rsidRPr="003A2F37" w:rsidDel="00990B81">
          <w:rPr>
            <w:rFonts w:ascii="Times New Roman" w:hAnsi="Times New Roman" w:cs="Times New Roman"/>
            <w:sz w:val="24"/>
            <w:szCs w:val="24"/>
          </w:rPr>
          <w:delText>light up</w:delText>
        </w:r>
      </w:del>
      <w:ins w:id="382" w:author="Hill,Jon (RES Coord) BIP-US-R" w:date="2019-06-26T16:35:00Z">
        <w:r w:rsidR="00990B81">
          <w:rPr>
            <w:rFonts w:ascii="Times New Roman" w:hAnsi="Times New Roman" w:cs="Times New Roman"/>
            <w:sz w:val="24"/>
            <w:szCs w:val="24"/>
          </w:rPr>
          <w:t>be distinguished by their color</w:t>
        </w:r>
      </w:ins>
      <w:r w:rsidR="000F60E0" w:rsidRPr="003A2F37">
        <w:rPr>
          <w:rFonts w:ascii="Times New Roman" w:hAnsi="Times New Roman" w:cs="Times New Roman"/>
          <w:sz w:val="24"/>
          <w:szCs w:val="24"/>
        </w:rPr>
        <w:t xml:space="preserve"> on the t-SNE plot.</w:t>
      </w:r>
      <w:r w:rsidR="00BD14C6" w:rsidRPr="003A2F37">
        <w:rPr>
          <w:rFonts w:ascii="Times New Roman" w:hAnsi="Times New Roman" w:cs="Times New Roman"/>
          <w:sz w:val="24"/>
          <w:szCs w:val="24"/>
        </w:rPr>
        <w:t xml:space="preserve">   </w:t>
      </w:r>
      <w:ins w:id="383" w:author="Hill,Jon (RES Coord) BIP-US-R" w:date="2019-06-26T16:36:00Z">
        <w:r w:rsidR="00990B81">
          <w:rPr>
            <w:rFonts w:ascii="Times New Roman" w:hAnsi="Times New Roman" w:cs="Times New Roman"/>
            <w:sz w:val="24"/>
            <w:szCs w:val="24"/>
          </w:rPr>
          <w:t>The</w:t>
        </w:r>
      </w:ins>
      <w:del w:id="384" w:author="Hill,Jon (RES Coord) BIP-US-R" w:date="2019-06-26T16:36:00Z">
        <w:r w:rsidR="00BD14C6" w:rsidRPr="003A2F37" w:rsidDel="00990B81">
          <w:rPr>
            <w:rFonts w:ascii="Times New Roman" w:hAnsi="Times New Roman" w:cs="Times New Roman"/>
            <w:sz w:val="24"/>
            <w:szCs w:val="24"/>
          </w:rPr>
          <w:delText>4) U</w:delText>
        </w:r>
      </w:del>
      <w:ins w:id="385" w:author="Hill,Jon (RES Coord) BIP-US-R" w:date="2019-06-26T16:36:00Z">
        <w:r w:rsidR="00990B81">
          <w:rPr>
            <w:rFonts w:ascii="Times New Roman" w:hAnsi="Times New Roman" w:cs="Times New Roman"/>
            <w:sz w:val="24"/>
            <w:szCs w:val="24"/>
          </w:rPr>
          <w:t xml:space="preserve"> u</w:t>
        </w:r>
      </w:ins>
      <w:r w:rsidR="00BD14C6" w:rsidRPr="003A2F37">
        <w:rPr>
          <w:rFonts w:ascii="Times New Roman" w:hAnsi="Times New Roman" w:cs="Times New Roman"/>
          <w:sz w:val="24"/>
          <w:szCs w:val="24"/>
        </w:rPr>
        <w:t>ser can name the cell type by choosing cell type name f</w:t>
      </w:r>
      <w:ins w:id="386" w:author="Hill,Jon (RES Coord) BIP-US-R" w:date="2019-06-26T16:36:00Z">
        <w:r w:rsidR="00990B81">
          <w:rPr>
            <w:rFonts w:ascii="Times New Roman" w:hAnsi="Times New Roman" w:cs="Times New Roman"/>
            <w:sz w:val="24"/>
            <w:szCs w:val="24"/>
          </w:rPr>
          <w:t>ro</w:t>
        </w:r>
      </w:ins>
      <w:del w:id="387" w:author="Hill,Jon (RES Coord) BIP-US-R" w:date="2019-06-26T16:36:00Z">
        <w:r w:rsidR="00BD14C6" w:rsidRPr="003A2F37" w:rsidDel="00990B81">
          <w:rPr>
            <w:rFonts w:ascii="Times New Roman" w:hAnsi="Times New Roman" w:cs="Times New Roman"/>
            <w:sz w:val="24"/>
            <w:szCs w:val="24"/>
          </w:rPr>
          <w:delText>or</w:delText>
        </w:r>
      </w:del>
      <w:r w:rsidR="00BD14C6" w:rsidRPr="003A2F37">
        <w:rPr>
          <w:rFonts w:ascii="Times New Roman" w:hAnsi="Times New Roman" w:cs="Times New Roman"/>
          <w:sz w:val="24"/>
          <w:szCs w:val="24"/>
        </w:rPr>
        <w:t xml:space="preserve">m </w:t>
      </w:r>
      <w:del w:id="388" w:author="Hill,Jon (RES Coord) BIP-US-R" w:date="2019-06-26T16:36:00Z">
        <w:r w:rsidR="00BD14C6" w:rsidRPr="003A2F37" w:rsidDel="00990B81">
          <w:rPr>
            <w:rFonts w:ascii="Times New Roman" w:hAnsi="Times New Roman" w:cs="Times New Roman"/>
            <w:sz w:val="24"/>
            <w:szCs w:val="24"/>
          </w:rPr>
          <w:delText>the</w:delText>
        </w:r>
      </w:del>
      <w:ins w:id="389" w:author="Hill,Jon (RES Coord) BIP-US-R" w:date="2019-06-26T16:36:00Z">
        <w:r w:rsidR="00990B81">
          <w:rPr>
            <w:rFonts w:ascii="Times New Roman" w:hAnsi="Times New Roman" w:cs="Times New Roman"/>
            <w:sz w:val="24"/>
            <w:szCs w:val="24"/>
          </w:rPr>
          <w:t>a</w:t>
        </w:r>
      </w:ins>
      <w:r w:rsidR="00BD14C6" w:rsidRPr="003A2F37">
        <w:rPr>
          <w:rFonts w:ascii="Times New Roman" w:hAnsi="Times New Roman" w:cs="Times New Roman"/>
          <w:sz w:val="24"/>
          <w:szCs w:val="24"/>
        </w:rPr>
        <w:t xml:space="preserve"> list</w:t>
      </w:r>
      <w:ins w:id="390" w:author="Hill,Jon (RES Coord) BIP-US-R" w:date="2019-06-26T16:36:00Z">
        <w:r w:rsidR="00990B81">
          <w:rPr>
            <w:rFonts w:ascii="Times New Roman" w:hAnsi="Times New Roman" w:cs="Times New Roman"/>
            <w:sz w:val="24"/>
            <w:szCs w:val="24"/>
          </w:rPr>
          <w:t xml:space="preserve"> (to enforce controlled vocabulary)</w:t>
        </w:r>
      </w:ins>
      <w:r w:rsidR="00BD14C6" w:rsidRPr="003A2F37">
        <w:rPr>
          <w:rFonts w:ascii="Times New Roman" w:hAnsi="Times New Roman" w:cs="Times New Roman"/>
          <w:sz w:val="24"/>
          <w:szCs w:val="24"/>
        </w:rPr>
        <w:t xml:space="preserve"> or add </w:t>
      </w:r>
      <w:r w:rsidR="00E207A6" w:rsidRPr="003A2F37">
        <w:rPr>
          <w:rFonts w:ascii="Times New Roman" w:hAnsi="Times New Roman" w:cs="Times New Roman"/>
          <w:sz w:val="24"/>
          <w:szCs w:val="24"/>
        </w:rPr>
        <w:t xml:space="preserve">new </w:t>
      </w:r>
      <w:r w:rsidR="00BD14C6" w:rsidRPr="003A2F37">
        <w:rPr>
          <w:rFonts w:ascii="Times New Roman" w:hAnsi="Times New Roman" w:cs="Times New Roman"/>
          <w:sz w:val="24"/>
          <w:szCs w:val="24"/>
        </w:rPr>
        <w:t xml:space="preserve">names that do not exist in the database. </w:t>
      </w:r>
      <w:r w:rsidR="00A95857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BD14C6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Pr="003A2F3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865AD" w:rsidRPr="003A2F37" w:rsidRDefault="004865AD">
      <w:pPr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Database and API</w:t>
      </w:r>
    </w:p>
    <w:p w:rsidR="004865AD" w:rsidRPr="003A2F37" w:rsidRDefault="004865AD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The annotated data will be used for display</w:t>
      </w:r>
      <w:r w:rsidR="000F60E0" w:rsidRPr="003A2F37">
        <w:rPr>
          <w:rFonts w:ascii="Times New Roman" w:hAnsi="Times New Roman" w:cs="Times New Roman"/>
          <w:sz w:val="24"/>
          <w:szCs w:val="24"/>
        </w:rPr>
        <w:t>ing</w:t>
      </w:r>
      <w:r w:rsidRPr="003A2F37">
        <w:rPr>
          <w:rFonts w:ascii="Times New Roman" w:hAnsi="Times New Roman" w:cs="Times New Roman"/>
          <w:sz w:val="24"/>
          <w:szCs w:val="24"/>
        </w:rPr>
        <w:t xml:space="preserve"> in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the</w:t>
      </w:r>
      <w:r w:rsidRPr="003A2F37">
        <w:rPr>
          <w:rFonts w:ascii="Times New Roman" w:hAnsi="Times New Roman" w:cs="Times New Roman"/>
          <w:sz w:val="24"/>
          <w:szCs w:val="24"/>
        </w:rPr>
        <w:t xml:space="preserve"> web application. The following </w:t>
      </w:r>
      <w:ins w:id="391" w:author="Hill,Jon (RES Coord) BIP-US-R" w:date="2019-06-26T11:32:00Z">
        <w:r w:rsidR="00E80BEF">
          <w:rPr>
            <w:rFonts w:ascii="Times New Roman" w:hAnsi="Times New Roman" w:cs="Times New Roman"/>
            <w:sz w:val="24"/>
            <w:szCs w:val="24"/>
          </w:rPr>
          <w:t>P</w:t>
        </w:r>
      </w:ins>
      <w:del w:id="392" w:author="Hill,Jon (RES Coord) BIP-US-R" w:date="2019-06-26T11:32:00Z">
        <w:r w:rsidRPr="003A2F37" w:rsidDel="00E80BEF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Pr="003A2F37">
        <w:rPr>
          <w:rFonts w:ascii="Times New Roman" w:hAnsi="Times New Roman" w:cs="Times New Roman"/>
          <w:sz w:val="24"/>
          <w:szCs w:val="24"/>
        </w:rPr>
        <w:t xml:space="preserve">ython API functions were designed to retrieve data from single cell explorer database.  </w:t>
      </w:r>
      <w:ins w:id="393" w:author="Hill,Jon (RES Coord) BIP-US-R" w:date="2019-06-26T16:37:00Z">
        <w:r w:rsidR="00990B81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del w:id="394" w:author="Hill,Jon (RES Coord) BIP-US-R" w:date="2019-06-26T16:37:00Z">
        <w:r w:rsidR="008F04EB" w:rsidRPr="003A2F37" w:rsidDel="00990B81">
          <w:rPr>
            <w:rFonts w:ascii="Times New Roman" w:hAnsi="Times New Roman" w:cs="Times New Roman"/>
            <w:sz w:val="24"/>
            <w:szCs w:val="24"/>
          </w:rPr>
          <w:delText>M</w:delText>
        </w:r>
      </w:del>
      <w:ins w:id="395" w:author="Hill,Jon (RES Coord) BIP-US-R" w:date="2019-06-26T16:37:00Z">
        <w:r w:rsidR="00990B81">
          <w:rPr>
            <w:rFonts w:ascii="Times New Roman" w:hAnsi="Times New Roman" w:cs="Times New Roman"/>
            <w:sz w:val="24"/>
            <w:szCs w:val="24"/>
          </w:rPr>
          <w:t>m</w:t>
        </w:r>
      </w:ins>
      <w:r w:rsidR="008F04EB" w:rsidRPr="003A2F37">
        <w:rPr>
          <w:rFonts w:ascii="Times New Roman" w:hAnsi="Times New Roman" w:cs="Times New Roman"/>
          <w:sz w:val="24"/>
          <w:szCs w:val="24"/>
        </w:rPr>
        <w:t>ap</w:t>
      </w:r>
      <w:ins w:id="396" w:author="Feng,Di (RES) BIP-US-R" w:date="2019-07-07T17:23:00Z">
        <w:r w:rsidR="00095C9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8F04EB" w:rsidRPr="003A2F37">
        <w:rPr>
          <w:rFonts w:ascii="Times New Roman" w:hAnsi="Times New Roman" w:cs="Times New Roman"/>
          <w:sz w:val="24"/>
          <w:szCs w:val="24"/>
        </w:rPr>
        <w:t xml:space="preserve">id is unique for each map. </w:t>
      </w:r>
      <w:proofErr w:type="spellStart"/>
      <w:proofErr w:type="gramStart"/>
      <w:r w:rsidR="008F04EB" w:rsidRPr="003A2F37">
        <w:rPr>
          <w:rFonts w:ascii="Times New Roman" w:hAnsi="Times New Roman" w:cs="Times New Roman"/>
          <w:sz w:val="24"/>
          <w:szCs w:val="24"/>
        </w:rPr>
        <w:t>clusterName</w:t>
      </w:r>
      <w:proofErr w:type="spellEnd"/>
      <w:proofErr w:type="gramEnd"/>
      <w:r w:rsidR="008F04EB" w:rsidRPr="003A2F37">
        <w:rPr>
          <w:rFonts w:ascii="Times New Roman" w:hAnsi="Times New Roman" w:cs="Times New Roman"/>
          <w:sz w:val="24"/>
          <w:szCs w:val="24"/>
        </w:rPr>
        <w:t xml:space="preserve"> is the annotated cell type. </w:t>
      </w:r>
      <w:proofErr w:type="spellStart"/>
      <w:proofErr w:type="gramStart"/>
      <w:r w:rsidR="008F04EB" w:rsidRPr="003A2F37">
        <w:rPr>
          <w:rFonts w:ascii="Times New Roman" w:hAnsi="Times New Roman" w:cs="Times New Roman"/>
          <w:sz w:val="24"/>
          <w:szCs w:val="24"/>
        </w:rPr>
        <w:t>clusterType</w:t>
      </w:r>
      <w:proofErr w:type="spellEnd"/>
      <w:proofErr w:type="gramEnd"/>
      <w:r w:rsidR="008F04EB" w:rsidRPr="003A2F37">
        <w:rPr>
          <w:rFonts w:ascii="Times New Roman" w:hAnsi="Times New Roman" w:cs="Times New Roman"/>
          <w:sz w:val="24"/>
          <w:szCs w:val="24"/>
        </w:rPr>
        <w:t xml:space="preserve">, </w:t>
      </w:r>
      <w:del w:id="397" w:author="Feng,Di (RES) BIP-US-R" w:date="2019-07-07T17:24:00Z">
        <w:r w:rsidR="008F04EB" w:rsidRPr="003A2F37" w:rsidDel="00095C92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8F04EB" w:rsidRPr="003A2F37">
        <w:rPr>
          <w:rFonts w:ascii="Times New Roman" w:hAnsi="Times New Roman" w:cs="Times New Roman"/>
          <w:sz w:val="24"/>
          <w:szCs w:val="24"/>
        </w:rPr>
        <w:t xml:space="preserve"> include</w:t>
      </w:r>
      <w:ins w:id="398" w:author="Feng,Di (RES) BIP-US-R" w:date="2019-07-07T17:24:00Z">
        <w:r w:rsidR="00095C92">
          <w:rPr>
            <w:rFonts w:ascii="Times New Roman" w:hAnsi="Times New Roman" w:cs="Times New Roman"/>
            <w:sz w:val="24"/>
            <w:szCs w:val="24"/>
          </w:rPr>
          <w:t>s</w:t>
        </w:r>
      </w:ins>
      <w:r w:rsidR="008F04EB" w:rsidRPr="003A2F37">
        <w:rPr>
          <w:rFonts w:ascii="Times New Roman" w:hAnsi="Times New Roman" w:cs="Times New Roman"/>
          <w:sz w:val="24"/>
          <w:szCs w:val="24"/>
        </w:rPr>
        <w:t xml:space="preserve"> cell type</w:t>
      </w:r>
      <w:r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FF31B3" w:rsidRPr="003A2F37">
        <w:rPr>
          <w:rFonts w:ascii="Times New Roman" w:hAnsi="Times New Roman" w:cs="Times New Roman"/>
          <w:sz w:val="24"/>
          <w:szCs w:val="24"/>
        </w:rPr>
        <w:t>or other</w:t>
      </w:r>
      <w:del w:id="399" w:author="Feng,Di (RES) BIP-US-R" w:date="2019-07-07T17:24:00Z">
        <w:r w:rsidR="00FF31B3" w:rsidRPr="003A2F37" w:rsidDel="00095C92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400" w:author="Feng,Di (RES) BIP-US-R" w:date="2019-07-07T17:24:00Z">
        <w:r w:rsidR="00095C92">
          <w:rPr>
            <w:rFonts w:ascii="Times New Roman" w:hAnsi="Times New Roman" w:cs="Times New Roman"/>
            <w:sz w:val="24"/>
            <w:szCs w:val="24"/>
          </w:rPr>
          <w:t xml:space="preserve"> information</w:t>
        </w:r>
      </w:ins>
      <w:r w:rsidR="00FF31B3" w:rsidRPr="003A2F37">
        <w:rPr>
          <w:rFonts w:ascii="Times New Roman" w:hAnsi="Times New Roman" w:cs="Times New Roman"/>
          <w:sz w:val="24"/>
          <w:szCs w:val="24"/>
        </w:rPr>
        <w:t xml:space="preserve"> such as donor, samples, </w:t>
      </w:r>
      <w:ins w:id="401" w:author="Feng,Di (RES) BIP-US-R" w:date="2019-07-07T17:24:00Z">
        <w:r w:rsidR="00095C92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="00FF31B3" w:rsidRPr="003A2F37">
        <w:rPr>
          <w:rFonts w:ascii="Times New Roman" w:hAnsi="Times New Roman" w:cs="Times New Roman"/>
          <w:sz w:val="24"/>
          <w:szCs w:val="24"/>
        </w:rPr>
        <w:t>shared nearest neighbo</w:t>
      </w:r>
      <w:del w:id="402" w:author="Hill,Jon (RES Coord) BIP-US-R" w:date="2019-06-26T16:37:00Z">
        <w:r w:rsidR="00FF31B3" w:rsidRPr="003A2F37" w:rsidDel="00990B81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="00FF31B3" w:rsidRPr="003A2F37">
        <w:rPr>
          <w:rFonts w:ascii="Times New Roman" w:hAnsi="Times New Roman" w:cs="Times New Roman"/>
          <w:sz w:val="24"/>
          <w:szCs w:val="24"/>
        </w:rPr>
        <w:t>r</w:t>
      </w:r>
      <w:ins w:id="403" w:author="Feng,Di (RES) BIP-US-R" w:date="2019-07-07T17:24:00Z">
        <w:r w:rsidR="00095C92">
          <w:rPr>
            <w:rFonts w:ascii="Times New Roman" w:hAnsi="Times New Roman" w:cs="Times New Roman"/>
            <w:sz w:val="24"/>
            <w:szCs w:val="24"/>
          </w:rPr>
          <w:t>’</w:t>
        </w:r>
      </w:ins>
      <w:r w:rsidR="00FF31B3" w:rsidRPr="003A2F37">
        <w:rPr>
          <w:rFonts w:ascii="Times New Roman" w:hAnsi="Times New Roman" w:cs="Times New Roman"/>
          <w:sz w:val="24"/>
          <w:szCs w:val="24"/>
        </w:rPr>
        <w:t>s cluster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D5559" w:rsidTr="00BD5559">
        <w:tc>
          <w:tcPr>
            <w:tcW w:w="4788" w:type="dxa"/>
          </w:tcPr>
          <w:p w:rsidR="00BD5559" w:rsidRDefault="00BD5559" w:rsidP="004865AD">
            <w:r>
              <w:t>name</w:t>
            </w:r>
          </w:p>
        </w:tc>
        <w:tc>
          <w:tcPr>
            <w:tcW w:w="4788" w:type="dxa"/>
          </w:tcPr>
          <w:p w:rsidR="00BD5559" w:rsidRDefault="00BD5559" w:rsidP="004865AD">
            <w:r>
              <w:t>function</w:t>
            </w:r>
          </w:p>
        </w:tc>
      </w:tr>
      <w:tr w:rsidR="00BD5559" w:rsidTr="00BD5559">
        <w:tc>
          <w:tcPr>
            <w:tcW w:w="4788" w:type="dxa"/>
          </w:tcPr>
          <w:p w:rsidR="00BD5559" w:rsidRDefault="00BD5559" w:rsidP="00BD5559">
            <w:proofErr w:type="spellStart"/>
            <w:r w:rsidRPr="00BD5559">
              <w:t>getAllClstrsByClstrsType</w:t>
            </w:r>
            <w:proofErr w:type="spellEnd"/>
          </w:p>
        </w:tc>
        <w:tc>
          <w:tcPr>
            <w:tcW w:w="4788" w:type="dxa"/>
          </w:tcPr>
          <w:p w:rsidR="00BD5559" w:rsidRDefault="00BD5559" w:rsidP="00BD5559">
            <w:r w:rsidRPr="00BD5559">
              <w:t xml:space="preserve">retrieve </w:t>
            </w:r>
            <w:r>
              <w:t xml:space="preserve">table of </w:t>
            </w:r>
            <w:r w:rsidRPr="00BD5559">
              <w:t>cell</w:t>
            </w:r>
            <w:r>
              <w:t xml:space="preserve"> </w:t>
            </w:r>
            <w:r w:rsidRPr="00BD5559">
              <w:t>barcode</w:t>
            </w:r>
            <w:r>
              <w:t>s</w:t>
            </w:r>
            <w:r w:rsidRPr="00BD5559">
              <w:t xml:space="preserve"> and annotated cell type</w:t>
            </w:r>
          </w:p>
        </w:tc>
      </w:tr>
      <w:tr w:rsidR="00BD5559" w:rsidTr="00BD5559">
        <w:tc>
          <w:tcPr>
            <w:tcW w:w="4788" w:type="dxa"/>
          </w:tcPr>
          <w:p w:rsidR="00BD5559" w:rsidRDefault="00BD5559" w:rsidP="004865AD">
            <w:proofErr w:type="spellStart"/>
            <w:r w:rsidRPr="00BD5559">
              <w:lastRenderedPageBreak/>
              <w:t>getNormalizedGeneExpr</w:t>
            </w:r>
            <w:proofErr w:type="spellEnd"/>
          </w:p>
        </w:tc>
        <w:tc>
          <w:tcPr>
            <w:tcW w:w="4788" w:type="dxa"/>
          </w:tcPr>
          <w:p w:rsidR="00BD5559" w:rsidRDefault="00BD5559" w:rsidP="00BD5559">
            <w:r w:rsidRPr="00BD5559">
              <w:t>get normalized counts matrix</w:t>
            </w:r>
            <w:r>
              <w:t xml:space="preserve"> for genes of interest </w:t>
            </w:r>
            <w:r w:rsidRPr="00BD5559">
              <w:t>from specific cell types in specific map</w:t>
            </w:r>
          </w:p>
        </w:tc>
      </w:tr>
      <w:tr w:rsidR="00BD5559" w:rsidTr="00BD5559">
        <w:tc>
          <w:tcPr>
            <w:tcW w:w="4788" w:type="dxa"/>
          </w:tcPr>
          <w:p w:rsidR="00BD5559" w:rsidRDefault="00BD5559" w:rsidP="004865AD">
            <w:proofErr w:type="spellStart"/>
            <w:r w:rsidRPr="00BD5559">
              <w:t>getAllNormalizedGeneExpr</w:t>
            </w:r>
            <w:proofErr w:type="spellEnd"/>
          </w:p>
        </w:tc>
        <w:tc>
          <w:tcPr>
            <w:tcW w:w="4788" w:type="dxa"/>
          </w:tcPr>
          <w:p w:rsidR="00BD5559" w:rsidRDefault="00BD5559" w:rsidP="00FF31B3">
            <w:r w:rsidRPr="00BD5559">
              <w:t xml:space="preserve">Get normalized </w:t>
            </w:r>
            <w:r w:rsidR="00FF31B3">
              <w:t xml:space="preserve">gene </w:t>
            </w:r>
            <w:r w:rsidRPr="00BD5559">
              <w:t>counts matrix from specific cell types in specific map</w:t>
            </w:r>
          </w:p>
        </w:tc>
      </w:tr>
      <w:tr w:rsidR="00BD5559" w:rsidTr="00BD5559">
        <w:tc>
          <w:tcPr>
            <w:tcW w:w="4788" w:type="dxa"/>
          </w:tcPr>
          <w:p w:rsidR="00BD5559" w:rsidRDefault="00FF31B3" w:rsidP="004865AD">
            <w:proofErr w:type="spellStart"/>
            <w:r w:rsidRPr="00FF31B3">
              <w:t>getMarkGenesByMapidAndClusterType</w:t>
            </w:r>
            <w:proofErr w:type="spellEnd"/>
          </w:p>
        </w:tc>
        <w:tc>
          <w:tcPr>
            <w:tcW w:w="4788" w:type="dxa"/>
          </w:tcPr>
          <w:p w:rsidR="00BD5559" w:rsidRDefault="00FF31B3" w:rsidP="00FF31B3">
            <w:r>
              <w:t xml:space="preserve">get annotated marker genes  </w:t>
            </w:r>
          </w:p>
        </w:tc>
      </w:tr>
      <w:tr w:rsidR="00BD5559" w:rsidTr="00BD5559">
        <w:tc>
          <w:tcPr>
            <w:tcW w:w="4788" w:type="dxa"/>
          </w:tcPr>
          <w:p w:rsidR="00BD5559" w:rsidRDefault="00BD5559" w:rsidP="004865AD"/>
        </w:tc>
        <w:tc>
          <w:tcPr>
            <w:tcW w:w="4788" w:type="dxa"/>
          </w:tcPr>
          <w:p w:rsidR="00BD5559" w:rsidRDefault="00BD5559" w:rsidP="004865AD"/>
        </w:tc>
      </w:tr>
    </w:tbl>
    <w:p w:rsidR="00BD5559" w:rsidRDefault="00BD5559" w:rsidP="004865AD"/>
    <w:p w:rsidR="004A55B8" w:rsidRPr="003A2F37" w:rsidRDefault="00F46477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Comparison to other software</w:t>
      </w:r>
    </w:p>
    <w:p w:rsidR="00AC65A8" w:rsidRPr="003A2F37" w:rsidRDefault="000F60E0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>To our best knowledge, no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 other </w:t>
      </w:r>
      <w:r w:rsidR="00FF31B3" w:rsidRPr="003A2F37">
        <w:rPr>
          <w:rFonts w:ascii="Times New Roman" w:hAnsi="Times New Roman" w:cs="Times New Roman"/>
          <w:sz w:val="24"/>
          <w:szCs w:val="24"/>
        </w:rPr>
        <w:t xml:space="preserve">single cell sequencing 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3A2F37">
        <w:rPr>
          <w:rFonts w:ascii="Times New Roman" w:hAnsi="Times New Roman" w:cs="Times New Roman"/>
          <w:sz w:val="24"/>
          <w:szCs w:val="24"/>
        </w:rPr>
        <w:t xml:space="preserve">currently </w:t>
      </w:r>
      <w:r w:rsidR="00224FEA" w:rsidRPr="003A2F37">
        <w:rPr>
          <w:rFonts w:ascii="Times New Roman" w:hAnsi="Times New Roman" w:cs="Times New Roman"/>
          <w:sz w:val="24"/>
          <w:szCs w:val="24"/>
        </w:rPr>
        <w:t>provid</w:t>
      </w:r>
      <w:r w:rsidRPr="003A2F37">
        <w:rPr>
          <w:rFonts w:ascii="Times New Roman" w:hAnsi="Times New Roman" w:cs="Times New Roman"/>
          <w:sz w:val="24"/>
          <w:szCs w:val="24"/>
        </w:rPr>
        <w:t>es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 reanalysis </w:t>
      </w:r>
      <w:ins w:id="404" w:author="Hill,Jon (RES Coord) BIP-US-R" w:date="2019-06-26T16:38:00Z">
        <w:r w:rsidR="00990B81">
          <w:rPr>
            <w:rFonts w:ascii="Times New Roman" w:hAnsi="Times New Roman" w:cs="Times New Roman"/>
            <w:sz w:val="24"/>
            <w:szCs w:val="24"/>
          </w:rPr>
          <w:t xml:space="preserve">capabilities that </w:t>
        </w:r>
      </w:ins>
      <w:r w:rsidR="00224FEA" w:rsidRPr="003A2F37">
        <w:rPr>
          <w:rFonts w:ascii="Times New Roman" w:hAnsi="Times New Roman" w:cs="Times New Roman"/>
          <w:sz w:val="24"/>
          <w:szCs w:val="24"/>
        </w:rPr>
        <w:t>includ</w:t>
      </w:r>
      <w:del w:id="405" w:author="Hill,Jon (RES Coord) BIP-US-R" w:date="2019-06-26T16:38:00Z">
        <w:r w:rsidR="00224FEA" w:rsidRPr="003A2F37" w:rsidDel="00990B81">
          <w:rPr>
            <w:rFonts w:ascii="Times New Roman" w:hAnsi="Times New Roman" w:cs="Times New Roman"/>
            <w:sz w:val="24"/>
            <w:szCs w:val="24"/>
          </w:rPr>
          <w:delText>ing</w:delText>
        </w:r>
      </w:del>
      <w:ins w:id="406" w:author="Hill,Jon (RES Coord) BIP-US-R" w:date="2019-06-26T16:38:00Z">
        <w:r w:rsidR="00990B81">
          <w:rPr>
            <w:rFonts w:ascii="Times New Roman" w:hAnsi="Times New Roman" w:cs="Times New Roman"/>
            <w:sz w:val="24"/>
            <w:szCs w:val="24"/>
          </w:rPr>
          <w:t>e</w:t>
        </w:r>
      </w:ins>
      <w:r w:rsidR="00224FEA" w:rsidRPr="003A2F37">
        <w:rPr>
          <w:rFonts w:ascii="Times New Roman" w:hAnsi="Times New Roman" w:cs="Times New Roman"/>
          <w:sz w:val="24"/>
          <w:szCs w:val="24"/>
        </w:rPr>
        <w:t xml:space="preserve"> drawing, annotation, </w:t>
      </w:r>
      <w:del w:id="407" w:author="Feng,Di (RES) BIP-US-R" w:date="2019-07-07T17:24:00Z">
        <w:r w:rsidR="00224FEA" w:rsidRPr="003A2F37" w:rsidDel="00095C92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="00224FEA" w:rsidRPr="003A2F37">
        <w:rPr>
          <w:rFonts w:ascii="Times New Roman" w:hAnsi="Times New Roman" w:cs="Times New Roman"/>
          <w:sz w:val="24"/>
          <w:szCs w:val="24"/>
        </w:rPr>
        <w:t>saving</w:t>
      </w:r>
      <w:r w:rsidRPr="003A2F37">
        <w:rPr>
          <w:rFonts w:ascii="Times New Roman" w:hAnsi="Times New Roman" w:cs="Times New Roman"/>
          <w:sz w:val="24"/>
          <w:szCs w:val="24"/>
        </w:rPr>
        <w:t xml:space="preserve"> the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FF31B3" w:rsidRPr="003A2F37">
        <w:rPr>
          <w:rFonts w:ascii="Times New Roman" w:hAnsi="Times New Roman" w:cs="Times New Roman"/>
          <w:sz w:val="24"/>
          <w:szCs w:val="24"/>
        </w:rPr>
        <w:t xml:space="preserve">results in </w:t>
      </w:r>
      <w:ins w:id="408" w:author="Hill,Jon (RES Coord) BIP-US-R" w:date="2019-06-26T16:38:00Z">
        <w:r w:rsidR="00990B81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FF31B3" w:rsidRPr="003A2F37">
        <w:rPr>
          <w:rFonts w:ascii="Times New Roman" w:hAnsi="Times New Roman" w:cs="Times New Roman"/>
          <w:sz w:val="24"/>
          <w:szCs w:val="24"/>
        </w:rPr>
        <w:t>database</w:t>
      </w:r>
      <w:del w:id="409" w:author="Hill,Jon (RES Coord) BIP-US-R" w:date="2019-06-26T16:38:00Z">
        <w:r w:rsidR="00FF31B3" w:rsidRPr="003A2F37" w:rsidDel="00990B8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FF31B3" w:rsidRPr="003A2F37">
        <w:rPr>
          <w:rFonts w:ascii="Times New Roman" w:hAnsi="Times New Roman" w:cs="Times New Roman"/>
          <w:sz w:val="24"/>
          <w:szCs w:val="24"/>
        </w:rPr>
        <w:t xml:space="preserve">, and integration with </w:t>
      </w:r>
      <w:del w:id="410" w:author="Hill,Jon (RES Coord) BIP-US-R" w:date="2019-06-26T16:38:00Z">
        <w:r w:rsidR="00FF31B3" w:rsidRPr="003A2F37" w:rsidDel="00990B81">
          <w:rPr>
            <w:rFonts w:ascii="Times New Roman" w:hAnsi="Times New Roman" w:cs="Times New Roman"/>
            <w:sz w:val="24"/>
            <w:szCs w:val="24"/>
          </w:rPr>
          <w:delText>Python</w:delText>
        </w:r>
      </w:del>
      <w:proofErr w:type="spellStart"/>
      <w:ins w:id="411" w:author="Hill,Jon (RES Coord) BIP-US-R" w:date="2019-06-26T16:38:00Z">
        <w:r w:rsidR="00990B81">
          <w:rPr>
            <w:rFonts w:ascii="Times New Roman" w:hAnsi="Times New Roman" w:cs="Times New Roman"/>
            <w:sz w:val="24"/>
            <w:szCs w:val="24"/>
          </w:rPr>
          <w:t>Jupyter</w:t>
        </w:r>
      </w:ins>
      <w:proofErr w:type="spellEnd"/>
      <w:r w:rsidR="00FF31B3" w:rsidRPr="003A2F37">
        <w:rPr>
          <w:rFonts w:ascii="Times New Roman" w:hAnsi="Times New Roman" w:cs="Times New Roman"/>
          <w:sz w:val="24"/>
          <w:szCs w:val="24"/>
        </w:rPr>
        <w:t xml:space="preserve"> notebook</w:t>
      </w:r>
      <w:ins w:id="412" w:author="Hill,Jon (RES Coord) BIP-US-R" w:date="2019-06-26T16:38:00Z">
        <w:r w:rsidR="00990B81">
          <w:rPr>
            <w:rFonts w:ascii="Times New Roman" w:hAnsi="Times New Roman" w:cs="Times New Roman"/>
            <w:sz w:val="24"/>
            <w:szCs w:val="24"/>
          </w:rPr>
          <w:t xml:space="preserve"> for more complex analysis</w:t>
        </w:r>
      </w:ins>
      <w:r w:rsidR="00FF31B3" w:rsidRPr="003A2F37">
        <w:rPr>
          <w:rFonts w:ascii="Times New Roman" w:hAnsi="Times New Roman" w:cs="Times New Roman"/>
          <w:sz w:val="24"/>
          <w:szCs w:val="24"/>
        </w:rPr>
        <w:t xml:space="preserve">. 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FF31B3" w:rsidRPr="003A2F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379F8" w:rsidRPr="003A2F37">
        <w:rPr>
          <w:rFonts w:ascii="Times New Roman" w:hAnsi="Times New Roman" w:cs="Times New Roman"/>
          <w:sz w:val="24"/>
          <w:szCs w:val="24"/>
        </w:rPr>
        <w:t>Cellxgene</w:t>
      </w:r>
      <w:proofErr w:type="spellEnd"/>
      <w:r w:rsidR="0043253E" w:rsidRPr="003A2F37">
        <w:rPr>
          <w:rFonts w:ascii="Times New Roman" w:hAnsi="Times New Roman" w:cs="Times New Roman"/>
          <w:sz w:val="24"/>
          <w:szCs w:val="24"/>
        </w:rPr>
        <w:fldChar w:fldCharType="begin"/>
      </w:r>
      <w:r w:rsidR="0043253E" w:rsidRPr="003A2F3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&lt;EndNote&gt;&lt;Cite&gt;&lt;Author&gt;Initiative&lt;/Author&gt;&lt;RecNum&gt;8&lt;/RecNum&gt;&lt;DisplayText&gt;(Initiative)&lt;/DisplayText&gt;&lt;record&gt;&lt;rec-number&gt;8&lt;/rec-number&gt;&lt;foreign-keys&gt;&lt;key app="EN" db-id="2ftt592x9dprv6essv75svda2z50awwdwd5d" timestamp="1551805526"&gt;8&lt;/key&gt;&lt;/foreign-keys&gt;&lt;ref-type name="Web Page"&gt;12&lt;/ref-type&gt;&lt;contributors&gt;&lt;authors&gt;&lt;author&gt;Chan Zuckerberg Initiative&lt;/author&gt;&lt;/authors&gt;&lt;/contributors&gt;&lt;titles&gt;&lt;title&gt;cellxgene&lt;/title&gt;&lt;/titles&gt;&lt;volume&gt;2019&lt;/volume&gt;&lt;number&gt;Jan 20&lt;/number&gt;&lt;dates&gt;&lt;/dates&gt;&lt;urls&gt;&lt;related-urls&gt;&lt;url&gt;&lt;style face="underline" font="default" size="100%"&gt;https://github.com/chanzuckerberg/cellxgene&lt;/style&gt;&lt;/url&gt;&lt;/related-urls&gt;&lt;/urls&gt;&lt;/record&gt;&lt;/Cite&gt;&lt;/EndNote&gt;</w:instrTex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separate"/>
      </w:r>
      <w:r w:rsidR="0043253E" w:rsidRPr="003A2F37">
        <w:rPr>
          <w:rFonts w:ascii="Times New Roman" w:hAnsi="Times New Roman" w:cs="Times New Roman"/>
          <w:sz w:val="24"/>
          <w:szCs w:val="24"/>
        </w:rPr>
        <w:t>(Initiative)</w:t>
      </w:r>
      <w:r w:rsidR="0043253E" w:rsidRPr="003A2F37">
        <w:rPr>
          <w:rFonts w:ascii="Times New Roman" w:hAnsi="Times New Roman" w:cs="Times New Roman"/>
          <w:sz w:val="24"/>
          <w:szCs w:val="24"/>
        </w:rPr>
        <w:fldChar w:fldCharType="end"/>
      </w:r>
      <w:r w:rsidR="001379F8" w:rsidRPr="003A2F37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3" w:history="1">
        <w:r w:rsidR="001379F8" w:rsidRPr="003A2F37">
          <w:rPr>
            <w:rFonts w:ascii="Times New Roman" w:hAnsi="Times New Roman" w:cs="Times New Roman"/>
            <w:sz w:val="24"/>
            <w:szCs w:val="24"/>
          </w:rPr>
          <w:t>https://www.allencell.org/genomics.html</w:t>
        </w:r>
      </w:hyperlink>
      <w:r w:rsidR="001379F8" w:rsidRPr="003A2F37">
        <w:rPr>
          <w:rFonts w:ascii="Times New Roman" w:hAnsi="Times New Roman" w:cs="Times New Roman"/>
          <w:sz w:val="24"/>
          <w:szCs w:val="24"/>
        </w:rPr>
        <w:t xml:space="preserve"> is a </w:t>
      </w:r>
      <w:ins w:id="413" w:author="Hill,Jon (RES Coord) BIP-US-R" w:date="2019-06-26T11:32:00Z">
        <w:r w:rsidR="00E80BEF">
          <w:rPr>
            <w:rFonts w:ascii="Times New Roman" w:hAnsi="Times New Roman" w:cs="Times New Roman"/>
            <w:sz w:val="24"/>
            <w:szCs w:val="24"/>
          </w:rPr>
          <w:t>P</w:t>
        </w:r>
      </w:ins>
      <w:del w:id="414" w:author="Hill,Jon (RES Coord) BIP-US-R" w:date="2019-06-26T11:32:00Z">
        <w:r w:rsidR="001379F8" w:rsidRPr="003A2F37" w:rsidDel="00E80BEF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="001379F8" w:rsidRPr="003A2F37">
        <w:rPr>
          <w:rFonts w:ascii="Times New Roman" w:hAnsi="Times New Roman" w:cs="Times New Roman"/>
          <w:sz w:val="24"/>
          <w:szCs w:val="24"/>
        </w:rPr>
        <w:t>ython</w:t>
      </w:r>
      <w:ins w:id="415" w:author="Hill,Jon (RES Coord) BIP-US-R" w:date="2019-06-26T16:38:00Z">
        <w:r w:rsidR="00990B81">
          <w:rPr>
            <w:rFonts w:ascii="Times New Roman" w:hAnsi="Times New Roman" w:cs="Times New Roman"/>
            <w:sz w:val="24"/>
            <w:szCs w:val="24"/>
          </w:rPr>
          <w:t>-</w:t>
        </w:r>
      </w:ins>
      <w:del w:id="416" w:author="Hill,Jon (RES Coord) BIP-US-R" w:date="2019-06-26T16:38:00Z">
        <w:r w:rsidR="001379F8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1379F8" w:rsidRPr="003A2F37">
        <w:rPr>
          <w:rFonts w:ascii="Times New Roman" w:hAnsi="Times New Roman" w:cs="Times New Roman"/>
          <w:sz w:val="24"/>
          <w:szCs w:val="24"/>
        </w:rPr>
        <w:t xml:space="preserve">based interactive data </w:t>
      </w:r>
      <w:r w:rsidR="00FF31B3" w:rsidRPr="003A2F37">
        <w:rPr>
          <w:rFonts w:ascii="Times New Roman" w:hAnsi="Times New Roman" w:cs="Times New Roman"/>
          <w:sz w:val="24"/>
          <w:szCs w:val="24"/>
        </w:rPr>
        <w:t xml:space="preserve">visualization tool </w:t>
      </w:r>
      <w:r w:rsidR="001379F8" w:rsidRPr="003A2F37">
        <w:rPr>
          <w:rFonts w:ascii="Times New Roman" w:hAnsi="Times New Roman" w:cs="Times New Roman"/>
          <w:sz w:val="24"/>
          <w:szCs w:val="24"/>
        </w:rPr>
        <w:t>single-cell transcriptomics datasets</w:t>
      </w:r>
      <w:ins w:id="417" w:author="Hill,Jon (RES Coord) BIP-US-R" w:date="2019-06-26T16:38:00Z">
        <w:r w:rsidR="00990B81">
          <w:rPr>
            <w:rFonts w:ascii="Times New Roman" w:hAnsi="Times New Roman" w:cs="Times New Roman"/>
            <w:sz w:val="24"/>
            <w:szCs w:val="24"/>
          </w:rPr>
          <w:t>, but focuses on single data sets</w:t>
        </w:r>
      </w:ins>
      <w:r w:rsidR="00170A3A" w:rsidRPr="003A2F37">
        <w:rPr>
          <w:rFonts w:ascii="Times New Roman" w:hAnsi="Times New Roman" w:cs="Times New Roman"/>
          <w:sz w:val="24"/>
          <w:szCs w:val="24"/>
        </w:rPr>
        <w:t xml:space="preserve"> without comprehensive database support</w:t>
      </w:r>
      <w:r w:rsidR="001379F8" w:rsidRPr="003A2F37">
        <w:rPr>
          <w:rFonts w:ascii="Times New Roman" w:hAnsi="Times New Roman" w:cs="Times New Roman"/>
          <w:sz w:val="24"/>
          <w:szCs w:val="24"/>
        </w:rPr>
        <w:t xml:space="preserve">. 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It will show </w:t>
      </w:r>
      <w:r w:rsidR="001379F8" w:rsidRPr="003A2F37">
        <w:rPr>
          <w:rFonts w:ascii="Times New Roman" w:hAnsi="Times New Roman" w:cs="Times New Roman"/>
          <w:sz w:val="24"/>
          <w:szCs w:val="24"/>
        </w:rPr>
        <w:t>data object</w:t>
      </w:r>
      <w:r w:rsidRPr="003A2F37">
        <w:rPr>
          <w:rFonts w:ascii="Times New Roman" w:hAnsi="Times New Roman" w:cs="Times New Roman"/>
          <w:sz w:val="24"/>
          <w:szCs w:val="24"/>
        </w:rPr>
        <w:t>s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 but </w:t>
      </w:r>
      <w:r w:rsidR="001379F8" w:rsidRPr="003A2F37">
        <w:rPr>
          <w:rFonts w:ascii="Times New Roman" w:hAnsi="Times New Roman" w:cs="Times New Roman"/>
          <w:sz w:val="24"/>
          <w:szCs w:val="24"/>
        </w:rPr>
        <w:t>need</w:t>
      </w:r>
      <w:r w:rsidRPr="003A2F37">
        <w:rPr>
          <w:rFonts w:ascii="Times New Roman" w:hAnsi="Times New Roman" w:cs="Times New Roman"/>
          <w:sz w:val="24"/>
          <w:szCs w:val="24"/>
        </w:rPr>
        <w:t>s</w:t>
      </w:r>
      <w:r w:rsidR="001379F8" w:rsidRPr="003A2F37">
        <w:rPr>
          <w:rFonts w:ascii="Times New Roman" w:hAnsi="Times New Roman" w:cs="Times New Roman"/>
          <w:sz w:val="24"/>
          <w:szCs w:val="24"/>
        </w:rPr>
        <w:t xml:space="preserve"> a single instance or 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1379F8" w:rsidRPr="003A2F37">
        <w:rPr>
          <w:rFonts w:ascii="Times New Roman" w:hAnsi="Times New Roman" w:cs="Times New Roman"/>
          <w:sz w:val="24"/>
          <w:szCs w:val="24"/>
        </w:rPr>
        <w:t xml:space="preserve">port </w:t>
      </w:r>
      <w:r w:rsidR="00224FEA" w:rsidRPr="003A2F37">
        <w:rPr>
          <w:rFonts w:ascii="Times New Roman" w:hAnsi="Times New Roman" w:cs="Times New Roman"/>
          <w:sz w:val="24"/>
          <w:szCs w:val="24"/>
        </w:rPr>
        <w:t>for each data object in</w:t>
      </w:r>
      <w:r w:rsidRPr="003A2F37">
        <w:rPr>
          <w:rFonts w:ascii="Times New Roman" w:hAnsi="Times New Roman" w:cs="Times New Roman"/>
          <w:sz w:val="24"/>
          <w:szCs w:val="24"/>
        </w:rPr>
        <w:t xml:space="preserve"> the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 datasets</w:t>
      </w:r>
      <w:r w:rsidR="001379F8" w:rsidRPr="003A2F37">
        <w:rPr>
          <w:rFonts w:ascii="Times New Roman" w:hAnsi="Times New Roman" w:cs="Times New Roman"/>
          <w:sz w:val="24"/>
          <w:szCs w:val="24"/>
        </w:rPr>
        <w:t>. Our app</w:t>
      </w:r>
      <w:r w:rsidR="00170A3A" w:rsidRPr="003A2F37">
        <w:rPr>
          <w:rFonts w:ascii="Times New Roman" w:hAnsi="Times New Roman" w:cs="Times New Roman"/>
          <w:sz w:val="24"/>
          <w:szCs w:val="24"/>
        </w:rPr>
        <w:t>lication</w:t>
      </w:r>
      <w:r w:rsidR="001379F8" w:rsidRPr="003A2F37">
        <w:rPr>
          <w:rFonts w:ascii="Times New Roman" w:hAnsi="Times New Roman" w:cs="Times New Roman"/>
          <w:sz w:val="24"/>
          <w:szCs w:val="24"/>
        </w:rPr>
        <w:t xml:space="preserve"> is built for concurrent users to explore </w:t>
      </w:r>
      <w:r w:rsidR="00224FEA" w:rsidRPr="003A2F37">
        <w:rPr>
          <w:rFonts w:ascii="Times New Roman" w:hAnsi="Times New Roman" w:cs="Times New Roman"/>
          <w:sz w:val="24"/>
          <w:szCs w:val="24"/>
        </w:rPr>
        <w:t xml:space="preserve">unlimited number of </w:t>
      </w:r>
      <w:r w:rsidR="001379F8" w:rsidRPr="003A2F37">
        <w:rPr>
          <w:rFonts w:ascii="Times New Roman" w:hAnsi="Times New Roman" w:cs="Times New Roman"/>
          <w:sz w:val="24"/>
          <w:szCs w:val="24"/>
        </w:rPr>
        <w:t xml:space="preserve">datasets. </w:t>
      </w:r>
      <w:r w:rsidR="008E352B" w:rsidRPr="003A2F37">
        <w:rPr>
          <w:rFonts w:ascii="Times New Roman" w:hAnsi="Times New Roman" w:cs="Times New Roman"/>
          <w:sz w:val="24"/>
          <w:szCs w:val="24"/>
        </w:rPr>
        <w:t xml:space="preserve">In contrast to </w:t>
      </w:r>
      <w:r w:rsidR="00AC65A8" w:rsidRPr="003A2F37">
        <w:rPr>
          <w:rFonts w:ascii="Times New Roman" w:hAnsi="Times New Roman" w:cs="Times New Roman"/>
          <w:sz w:val="24"/>
          <w:szCs w:val="24"/>
        </w:rPr>
        <w:t xml:space="preserve">canvas that is </w:t>
      </w:r>
      <w:r w:rsidR="008E352B" w:rsidRPr="003A2F37">
        <w:rPr>
          <w:rFonts w:ascii="Times New Roman" w:hAnsi="Times New Roman" w:cs="Times New Roman"/>
          <w:sz w:val="24"/>
          <w:szCs w:val="24"/>
        </w:rPr>
        <w:t xml:space="preserve">suitable for </w:t>
      </w:r>
      <w:r w:rsidR="00AC65A8" w:rsidRPr="003A2F37">
        <w:rPr>
          <w:rFonts w:ascii="Times New Roman" w:hAnsi="Times New Roman" w:cs="Times New Roman"/>
          <w:sz w:val="24"/>
          <w:szCs w:val="24"/>
        </w:rPr>
        <w:t>display</w:t>
      </w:r>
      <w:r w:rsidRPr="003A2F37">
        <w:rPr>
          <w:rFonts w:ascii="Times New Roman" w:hAnsi="Times New Roman" w:cs="Times New Roman"/>
          <w:sz w:val="24"/>
          <w:szCs w:val="24"/>
        </w:rPr>
        <w:t>ing</w:t>
      </w:r>
      <w:r w:rsidR="00AC65A8" w:rsidRPr="003A2F37">
        <w:rPr>
          <w:rFonts w:ascii="Times New Roman" w:hAnsi="Times New Roman" w:cs="Times New Roman"/>
          <w:sz w:val="24"/>
          <w:szCs w:val="24"/>
        </w:rPr>
        <w:t xml:space="preserve"> large number of cells, w</w:t>
      </w:r>
      <w:r w:rsidR="008E352B" w:rsidRPr="003A2F37">
        <w:rPr>
          <w:rFonts w:ascii="Times New Roman" w:hAnsi="Times New Roman" w:cs="Times New Roman"/>
          <w:sz w:val="24"/>
          <w:szCs w:val="24"/>
        </w:rPr>
        <w:t xml:space="preserve">e </w:t>
      </w:r>
      <w:r w:rsidR="00AC65A8" w:rsidRPr="003A2F37">
        <w:rPr>
          <w:rFonts w:ascii="Times New Roman" w:hAnsi="Times New Roman" w:cs="Times New Roman"/>
          <w:sz w:val="24"/>
          <w:szCs w:val="24"/>
        </w:rPr>
        <w:t xml:space="preserve">also </w:t>
      </w:r>
      <w:r w:rsidR="008E352B" w:rsidRPr="003A2F37">
        <w:rPr>
          <w:rFonts w:ascii="Times New Roman" w:hAnsi="Times New Roman" w:cs="Times New Roman"/>
          <w:sz w:val="24"/>
          <w:szCs w:val="24"/>
        </w:rPr>
        <w:t xml:space="preserve">use </w:t>
      </w:r>
      <w:r w:rsidR="001379F8" w:rsidRPr="003A2F37">
        <w:rPr>
          <w:rFonts w:ascii="Times New Roman" w:hAnsi="Times New Roman" w:cs="Times New Roman"/>
          <w:sz w:val="24"/>
          <w:szCs w:val="24"/>
        </w:rPr>
        <w:t xml:space="preserve">SVG </w:t>
      </w:r>
      <w:r w:rsidR="008E352B" w:rsidRPr="003A2F37">
        <w:rPr>
          <w:rFonts w:ascii="Times New Roman" w:hAnsi="Times New Roman" w:cs="Times New Roman"/>
          <w:sz w:val="24"/>
          <w:szCs w:val="24"/>
        </w:rPr>
        <w:t xml:space="preserve">to allow </w:t>
      </w:r>
      <w:r w:rsidR="00AC65A8" w:rsidRPr="003A2F37">
        <w:rPr>
          <w:rFonts w:ascii="Times New Roman" w:hAnsi="Times New Roman" w:cs="Times New Roman"/>
          <w:sz w:val="24"/>
          <w:szCs w:val="24"/>
        </w:rPr>
        <w:t xml:space="preserve">faster </w:t>
      </w:r>
      <w:r w:rsidR="001379F8" w:rsidRPr="003A2F37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8E352B" w:rsidRPr="003A2F37">
        <w:rPr>
          <w:rFonts w:ascii="Times New Roman" w:hAnsi="Times New Roman" w:cs="Times New Roman"/>
          <w:sz w:val="24"/>
          <w:szCs w:val="24"/>
        </w:rPr>
        <w:t>accessibility</w:t>
      </w:r>
      <w:r w:rsidR="00AC65A8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160F0C" w:rsidRPr="003A2F37">
        <w:rPr>
          <w:rFonts w:ascii="Times New Roman" w:hAnsi="Times New Roman" w:cs="Times New Roman"/>
          <w:sz w:val="24"/>
          <w:szCs w:val="24"/>
        </w:rPr>
        <w:t xml:space="preserve">and better </w:t>
      </w:r>
      <w:r w:rsidR="00AC65A8" w:rsidRPr="003A2F37">
        <w:rPr>
          <w:rFonts w:ascii="Times New Roman" w:hAnsi="Times New Roman" w:cs="Times New Roman"/>
          <w:sz w:val="24"/>
          <w:szCs w:val="24"/>
        </w:rPr>
        <w:t>interactive performance</w:t>
      </w:r>
      <w:r w:rsidR="00160F0C" w:rsidRPr="003A2F37">
        <w:rPr>
          <w:rFonts w:ascii="Times New Roman" w:hAnsi="Times New Roman" w:cs="Times New Roman"/>
          <w:sz w:val="24"/>
          <w:szCs w:val="24"/>
        </w:rPr>
        <w:t xml:space="preserve"> for data sets with</w:t>
      </w:r>
      <w:r w:rsidRPr="003A2F37">
        <w:rPr>
          <w:rFonts w:ascii="Times New Roman" w:hAnsi="Times New Roman" w:cs="Times New Roman"/>
          <w:sz w:val="24"/>
          <w:szCs w:val="24"/>
        </w:rPr>
        <w:t xml:space="preserve"> fewer</w:t>
      </w:r>
      <w:r w:rsidR="00160F0C" w:rsidRPr="003A2F37">
        <w:rPr>
          <w:rFonts w:ascii="Times New Roman" w:hAnsi="Times New Roman" w:cs="Times New Roman"/>
          <w:sz w:val="24"/>
          <w:szCs w:val="24"/>
        </w:rPr>
        <w:t xml:space="preserve"> cells</w:t>
      </w:r>
      <w:r w:rsidR="008E352B" w:rsidRPr="003A2F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10E7" w:rsidRPr="003A2F37" w:rsidRDefault="00AE10E7" w:rsidP="003A2F37">
      <w:pPr>
        <w:pStyle w:val="Heading3"/>
        <w:shd w:val="clear" w:color="auto" w:fill="FFFFFF"/>
        <w:spacing w:before="0" w:after="168" w:line="480" w:lineRule="auto"/>
        <w:ind w:firstLine="720"/>
        <w:rPr>
          <w:rFonts w:ascii="Times New Roman" w:hAnsi="Times New Roman" w:cs="Times New Roman"/>
          <w:color w:val="1B3051"/>
          <w:sz w:val="24"/>
          <w:szCs w:val="24"/>
        </w:rPr>
      </w:pPr>
      <w:r w:rsidRPr="003A2F37">
        <w:rPr>
          <w:rFonts w:ascii="Times New Roman" w:hAnsi="Times New Roman" w:cs="Times New Roman"/>
          <w:color w:val="1B3051"/>
          <w:sz w:val="24"/>
          <w:szCs w:val="24"/>
        </w:rPr>
        <w:t>Conclusion:</w:t>
      </w:r>
    </w:p>
    <w:p w:rsidR="00167BD0" w:rsidRPr="003A2F37" w:rsidRDefault="007168AF" w:rsidP="003A2F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2F37">
        <w:rPr>
          <w:rFonts w:ascii="Times New Roman" w:hAnsi="Times New Roman" w:cs="Times New Roman"/>
          <w:sz w:val="24"/>
          <w:szCs w:val="24"/>
        </w:rPr>
        <w:t xml:space="preserve">We developed </w:t>
      </w:r>
      <w:r w:rsidR="00AE10E7" w:rsidRPr="003A2F37">
        <w:rPr>
          <w:rFonts w:ascii="Times New Roman" w:hAnsi="Times New Roman" w:cs="Times New Roman"/>
          <w:sz w:val="24"/>
          <w:szCs w:val="24"/>
        </w:rPr>
        <w:t xml:space="preserve">Single </w:t>
      </w:r>
      <w:ins w:id="418" w:author="Hill,Jon (RES Coord) BIP-US-R" w:date="2019-06-26T16:39:00Z">
        <w:r w:rsidR="00990B81">
          <w:rPr>
            <w:rFonts w:ascii="Times New Roman" w:hAnsi="Times New Roman" w:cs="Times New Roman"/>
            <w:sz w:val="24"/>
            <w:szCs w:val="24"/>
          </w:rPr>
          <w:t>C</w:t>
        </w:r>
      </w:ins>
      <w:del w:id="419" w:author="Hill,Jon (RES Coord) BIP-US-R" w:date="2019-06-26T16:39:00Z">
        <w:r w:rsidR="00AE10E7" w:rsidRPr="003A2F37" w:rsidDel="00990B81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AE10E7" w:rsidRPr="003A2F37">
        <w:rPr>
          <w:rFonts w:ascii="Times New Roman" w:hAnsi="Times New Roman" w:cs="Times New Roman"/>
          <w:sz w:val="24"/>
          <w:szCs w:val="24"/>
        </w:rPr>
        <w:t xml:space="preserve">ell </w:t>
      </w:r>
      <w:del w:id="420" w:author="Hill,Jon (RES Coord) BIP-US-R" w:date="2019-06-26T16:39:00Z">
        <w:r w:rsidR="00AE10E7" w:rsidRPr="003A2F37" w:rsidDel="00990B81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421" w:author="Hill,Jon (RES Coord) BIP-US-R" w:date="2019-06-26T16:39:00Z">
        <w:r w:rsidR="00990B81">
          <w:rPr>
            <w:rFonts w:ascii="Times New Roman" w:hAnsi="Times New Roman" w:cs="Times New Roman"/>
            <w:sz w:val="24"/>
            <w:szCs w:val="24"/>
          </w:rPr>
          <w:t>E</w:t>
        </w:r>
      </w:ins>
      <w:r w:rsidR="00AE10E7" w:rsidRPr="003A2F37">
        <w:rPr>
          <w:rFonts w:ascii="Times New Roman" w:hAnsi="Times New Roman" w:cs="Times New Roman"/>
          <w:sz w:val="24"/>
          <w:szCs w:val="24"/>
        </w:rPr>
        <w:t>xplorer</w:t>
      </w:r>
      <w:r w:rsidRPr="003A2F37">
        <w:rPr>
          <w:rFonts w:ascii="Times New Roman" w:hAnsi="Times New Roman" w:cs="Times New Roman"/>
          <w:sz w:val="24"/>
          <w:szCs w:val="24"/>
        </w:rPr>
        <w:t xml:space="preserve">, </w:t>
      </w:r>
      <w:r w:rsidR="00D824AF" w:rsidRPr="003A2F37">
        <w:rPr>
          <w:rFonts w:ascii="Times New Roman" w:hAnsi="Times New Roman" w:cs="Times New Roman"/>
          <w:sz w:val="24"/>
          <w:szCs w:val="24"/>
        </w:rPr>
        <w:t xml:space="preserve">a </w:t>
      </w:r>
      <w:ins w:id="422" w:author="Hill,Jon (RES Coord) BIP-US-R" w:date="2019-06-26T11:32:00Z">
        <w:r w:rsidR="00E80BEF">
          <w:rPr>
            <w:rFonts w:ascii="Times New Roman" w:hAnsi="Times New Roman" w:cs="Times New Roman"/>
            <w:sz w:val="24"/>
            <w:szCs w:val="24"/>
          </w:rPr>
          <w:t>P</w:t>
        </w:r>
      </w:ins>
      <w:del w:id="423" w:author="Hill,Jon (RES Coord) BIP-US-R" w:date="2019-06-26T11:32:00Z">
        <w:r w:rsidR="00D824AF" w:rsidRPr="003A2F37" w:rsidDel="00E80BEF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="00D824AF" w:rsidRPr="003A2F37">
        <w:rPr>
          <w:rFonts w:ascii="Times New Roman" w:hAnsi="Times New Roman" w:cs="Times New Roman"/>
          <w:sz w:val="24"/>
          <w:szCs w:val="24"/>
        </w:rPr>
        <w:t>ython</w:t>
      </w:r>
      <w:ins w:id="424" w:author="Hill,Jon (RES Coord) BIP-US-R" w:date="2019-06-26T16:39:00Z">
        <w:r w:rsidR="00990B81">
          <w:rPr>
            <w:rFonts w:ascii="Times New Roman" w:hAnsi="Times New Roman" w:cs="Times New Roman"/>
            <w:sz w:val="24"/>
            <w:szCs w:val="24"/>
          </w:rPr>
          <w:t>-</w:t>
        </w:r>
      </w:ins>
      <w:del w:id="425" w:author="Hill,Jon (RES Coord) BIP-US-R" w:date="2019-06-26T16:39:00Z">
        <w:r w:rsidR="00D824AF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D824AF" w:rsidRPr="003A2F37">
        <w:rPr>
          <w:rFonts w:ascii="Times New Roman" w:hAnsi="Times New Roman" w:cs="Times New Roman"/>
          <w:sz w:val="24"/>
          <w:szCs w:val="24"/>
        </w:rPr>
        <w:t>based platform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which promotes and</w:t>
      </w:r>
      <w:r w:rsidR="00D824AF" w:rsidRPr="003A2F37">
        <w:rPr>
          <w:rFonts w:ascii="Times New Roman" w:hAnsi="Times New Roman" w:cs="Times New Roman"/>
          <w:sz w:val="24"/>
          <w:szCs w:val="24"/>
        </w:rPr>
        <w:t xml:space="preserve"> encourages </w:t>
      </w:r>
      <w:r w:rsidR="000F60E0" w:rsidRPr="003A2F37">
        <w:rPr>
          <w:rFonts w:ascii="Times New Roman" w:hAnsi="Times New Roman" w:cs="Times New Roman"/>
          <w:sz w:val="24"/>
          <w:szCs w:val="24"/>
        </w:rPr>
        <w:t>a collaborative</w:t>
      </w:r>
      <w:r w:rsidR="00D824AF" w:rsidRPr="003A2F37">
        <w:rPr>
          <w:rFonts w:ascii="Times New Roman" w:hAnsi="Times New Roman" w:cs="Times New Roman"/>
          <w:sz w:val="24"/>
          <w:szCs w:val="24"/>
        </w:rPr>
        <w:t xml:space="preserve"> data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sharing</w:t>
      </w:r>
      <w:r w:rsidR="00D824AF" w:rsidRPr="003A2F37">
        <w:rPr>
          <w:rFonts w:ascii="Times New Roman" w:hAnsi="Times New Roman" w:cs="Times New Roman"/>
          <w:sz w:val="24"/>
          <w:szCs w:val="24"/>
        </w:rPr>
        <w:t xml:space="preserve"> experience </w:t>
      </w:r>
      <w:del w:id="426" w:author="Hill,Jon (RES Coord) BIP-US-R" w:date="2019-06-26T16:39:00Z">
        <w:r w:rsidR="00D824AF" w:rsidRPr="003A2F37" w:rsidDel="00990B81">
          <w:rPr>
            <w:rFonts w:ascii="Times New Roman" w:hAnsi="Times New Roman" w:cs="Times New Roman"/>
            <w:sz w:val="24"/>
            <w:szCs w:val="24"/>
          </w:rPr>
          <w:delText>and crowd sourcing</w:delText>
        </w:r>
        <w:r w:rsidR="000F60E0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of</w:delText>
        </w:r>
        <w:r w:rsidR="00D824AF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research </w:delText>
        </w:r>
      </w:del>
      <w:r w:rsidR="00D824AF" w:rsidRPr="003A2F37">
        <w:rPr>
          <w:rFonts w:ascii="Times New Roman" w:hAnsi="Times New Roman" w:cs="Times New Roman"/>
          <w:sz w:val="24"/>
          <w:szCs w:val="24"/>
        </w:rPr>
        <w:t>for single cell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transcriptomic</w:t>
      </w:r>
      <w:r w:rsidR="001D335A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D824AF" w:rsidRPr="003A2F37">
        <w:rPr>
          <w:rFonts w:ascii="Times New Roman" w:hAnsi="Times New Roman" w:cs="Times New Roman"/>
          <w:sz w:val="24"/>
          <w:szCs w:val="24"/>
        </w:rPr>
        <w:t>data. It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AE10E7" w:rsidRPr="003A2F37">
        <w:rPr>
          <w:rFonts w:ascii="Times New Roman" w:hAnsi="Times New Roman" w:cs="Times New Roman"/>
          <w:sz w:val="24"/>
          <w:szCs w:val="24"/>
        </w:rPr>
        <w:t>balance</w:t>
      </w:r>
      <w:r w:rsidR="000F60E0" w:rsidRPr="003A2F37">
        <w:rPr>
          <w:rFonts w:ascii="Times New Roman" w:hAnsi="Times New Roman" w:cs="Times New Roman"/>
          <w:sz w:val="24"/>
          <w:szCs w:val="24"/>
        </w:rPr>
        <w:t>s</w:t>
      </w:r>
      <w:r w:rsidR="001D335A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a </w:t>
      </w:r>
      <w:r w:rsidR="00AE10E7" w:rsidRPr="003A2F37">
        <w:rPr>
          <w:rFonts w:ascii="Times New Roman" w:hAnsi="Times New Roman" w:cs="Times New Roman"/>
          <w:sz w:val="24"/>
          <w:szCs w:val="24"/>
        </w:rPr>
        <w:t xml:space="preserve">high degree of automation 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integration </w:t>
      </w:r>
      <w:r w:rsidR="00A1772C" w:rsidRPr="003A2F37">
        <w:rPr>
          <w:rFonts w:ascii="Times New Roman" w:hAnsi="Times New Roman" w:cs="Times New Roman"/>
          <w:sz w:val="24"/>
          <w:szCs w:val="24"/>
        </w:rPr>
        <w:t xml:space="preserve">with open source tool sets </w:t>
      </w:r>
      <w:r w:rsidR="00AE10E7" w:rsidRPr="003A2F37">
        <w:rPr>
          <w:rFonts w:ascii="Times New Roman" w:hAnsi="Times New Roman" w:cs="Times New Roman"/>
          <w:sz w:val="24"/>
          <w:szCs w:val="24"/>
        </w:rPr>
        <w:t>and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427" w:author="Hill,Jon (RES Coord) BIP-US-R" w:date="2019-06-26T16:40:00Z">
        <w:r w:rsidR="001D335A" w:rsidRPr="003A2F37" w:rsidDel="00990B81">
          <w:rPr>
            <w:rFonts w:ascii="Times New Roman" w:hAnsi="Times New Roman" w:cs="Times New Roman"/>
            <w:sz w:val="24"/>
            <w:szCs w:val="24"/>
          </w:rPr>
          <w:delText>friendly</w:delText>
        </w:r>
        <w:r w:rsidR="005C5EFD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and </w:delText>
        </w:r>
      </w:del>
      <w:ins w:id="428" w:author="Feng,Di (RES) BIP-US-R" w:date="2019-07-07T17:25:00Z">
        <w:r w:rsidR="00095C92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5C5EFD" w:rsidRPr="003A2F37">
        <w:rPr>
          <w:rFonts w:ascii="Times New Roman" w:hAnsi="Times New Roman" w:cs="Times New Roman"/>
          <w:sz w:val="24"/>
          <w:szCs w:val="24"/>
        </w:rPr>
        <w:t>visually</w:t>
      </w:r>
      <w:del w:id="429" w:author="Hill,Jon (RES Coord) BIP-US-R" w:date="2019-06-26T16:40:00Z">
        <w:r w:rsidR="005C5EFD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430" w:author="Hill,Jon (RES Coord) BIP-US-R" w:date="2019-06-26T16:40:00Z">
        <w:r w:rsidR="00990B81">
          <w:rPr>
            <w:rFonts w:ascii="Times New Roman" w:hAnsi="Times New Roman" w:cs="Times New Roman"/>
            <w:sz w:val="24"/>
            <w:szCs w:val="24"/>
          </w:rPr>
          <w:t>-</w:t>
        </w:r>
      </w:ins>
      <w:r w:rsidR="005C5EFD" w:rsidRPr="003A2F37">
        <w:rPr>
          <w:rFonts w:ascii="Times New Roman" w:hAnsi="Times New Roman" w:cs="Times New Roman"/>
          <w:sz w:val="24"/>
          <w:szCs w:val="24"/>
        </w:rPr>
        <w:t>attractive</w:t>
      </w:r>
      <w:r w:rsidR="00A1772C" w:rsidRPr="003A2F37">
        <w:rPr>
          <w:rFonts w:ascii="Times New Roman" w:hAnsi="Times New Roman" w:cs="Times New Roman"/>
          <w:sz w:val="24"/>
          <w:szCs w:val="24"/>
        </w:rPr>
        <w:t xml:space="preserve"> </w:t>
      </w:r>
      <w:del w:id="431" w:author="Hill,Jon (RES Coord) BIP-US-R" w:date="2019-06-26T16:40:00Z">
        <w:r w:rsidR="00AE10E7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user interactivity with </w:delText>
        </w:r>
        <w:r w:rsidR="00A1772C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high dimensional </w:delText>
        </w:r>
        <w:r w:rsidR="00AE10E7" w:rsidRPr="003A2F37" w:rsidDel="00990B81">
          <w:rPr>
            <w:rFonts w:ascii="Times New Roman" w:hAnsi="Times New Roman" w:cs="Times New Roman"/>
            <w:sz w:val="24"/>
            <w:szCs w:val="24"/>
          </w:rPr>
          <w:delText>data</w:delText>
        </w:r>
        <w:r w:rsidR="000F60E0" w:rsidRPr="003A2F37" w:rsidDel="00990B81">
          <w:rPr>
            <w:rFonts w:ascii="Times New Roman" w:hAnsi="Times New Roman" w:cs="Times New Roman"/>
            <w:sz w:val="24"/>
            <w:szCs w:val="24"/>
          </w:rPr>
          <w:delText xml:space="preserve"> sets</w:delText>
        </w:r>
      </w:del>
      <w:ins w:id="432" w:author="Hill,Jon (RES Coord) BIP-US-R" w:date="2019-06-26T16:40:00Z">
        <w:r w:rsidR="00990B81">
          <w:rPr>
            <w:rFonts w:ascii="Times New Roman" w:hAnsi="Times New Roman" w:cs="Times New Roman"/>
            <w:sz w:val="24"/>
            <w:szCs w:val="24"/>
          </w:rPr>
          <w:t>end user experience</w:t>
        </w:r>
      </w:ins>
      <w:r w:rsidR="00AE10E7" w:rsidRPr="003A2F37">
        <w:rPr>
          <w:rFonts w:ascii="Times New Roman" w:hAnsi="Times New Roman" w:cs="Times New Roman"/>
          <w:sz w:val="24"/>
          <w:szCs w:val="24"/>
        </w:rPr>
        <w:t>.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  For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a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 genomic</w:t>
      </w:r>
      <w:r w:rsidR="000F60E0" w:rsidRPr="003A2F37">
        <w:rPr>
          <w:rFonts w:ascii="Times New Roman" w:hAnsi="Times New Roman" w:cs="Times New Roman"/>
          <w:sz w:val="24"/>
          <w:szCs w:val="24"/>
        </w:rPr>
        <w:t>s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 core lab, </w:t>
      </w:r>
      <w:r w:rsidR="00D824AF" w:rsidRPr="003A2F37">
        <w:rPr>
          <w:rFonts w:ascii="Times New Roman" w:hAnsi="Times New Roman" w:cs="Times New Roman"/>
          <w:sz w:val="24"/>
          <w:szCs w:val="24"/>
        </w:rPr>
        <w:t>a complete workflow analysis with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a</w:t>
      </w:r>
      <w:r w:rsidR="00D824AF" w:rsidRPr="003A2F37">
        <w:rPr>
          <w:rFonts w:ascii="Times New Roman" w:hAnsi="Times New Roman" w:cs="Times New Roman"/>
          <w:sz w:val="24"/>
          <w:szCs w:val="24"/>
        </w:rPr>
        <w:t xml:space="preserve"> high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D824AF" w:rsidRPr="003A2F37">
        <w:rPr>
          <w:rFonts w:ascii="Times New Roman" w:hAnsi="Times New Roman" w:cs="Times New Roman"/>
          <w:sz w:val="24"/>
          <w:szCs w:val="24"/>
        </w:rPr>
        <w:t xml:space="preserve">degree of </w:t>
      </w:r>
      <w:r w:rsidR="00167BD0" w:rsidRPr="003A2F37">
        <w:rPr>
          <w:rFonts w:ascii="Times New Roman" w:hAnsi="Times New Roman" w:cs="Times New Roman"/>
          <w:sz w:val="24"/>
          <w:szCs w:val="24"/>
        </w:rPr>
        <w:t>automation allows experimental scientists to</w:t>
      </w:r>
      <w:r w:rsidR="005C5EFD" w:rsidRPr="003A2F37">
        <w:rPr>
          <w:rFonts w:ascii="Times New Roman" w:hAnsi="Times New Roman" w:cs="Times New Roman"/>
          <w:sz w:val="24"/>
          <w:szCs w:val="24"/>
        </w:rPr>
        <w:t xml:space="preserve"> easily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 preview their results</w:t>
      </w:r>
      <w:ins w:id="433" w:author="Feng,Di (RES) BIP-US-R" w:date="2019-07-07T17:25:00Z">
        <w:r w:rsidR="00095C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167BD0" w:rsidRPr="003A2F37">
        <w:rPr>
          <w:rFonts w:ascii="Times New Roman" w:hAnsi="Times New Roman" w:cs="Times New Roman"/>
          <w:sz w:val="24"/>
          <w:szCs w:val="24"/>
        </w:rPr>
        <w:t xml:space="preserve"> quickly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60E0" w:rsidRPr="003A2F37">
        <w:rPr>
          <w:rFonts w:ascii="Times New Roman" w:hAnsi="Times New Roman" w:cs="Times New Roman"/>
          <w:sz w:val="24"/>
          <w:szCs w:val="24"/>
        </w:rPr>
        <w:t>promoting  faster</w:t>
      </w:r>
      <w:proofErr w:type="gramEnd"/>
      <w:r w:rsidR="000F60E0" w:rsidRPr="003A2F37">
        <w:rPr>
          <w:rFonts w:ascii="Times New Roman" w:hAnsi="Times New Roman" w:cs="Times New Roman"/>
          <w:sz w:val="24"/>
          <w:szCs w:val="24"/>
        </w:rPr>
        <w:t xml:space="preserve"> cycles of hypotheses building and experimental innovation</w:t>
      </w:r>
      <w:ins w:id="434" w:author="Feng,Di (RES) BIP-US-R" w:date="2019-07-07T17:25:00Z">
        <w:r w:rsidR="00095C92">
          <w:rPr>
            <w:rFonts w:ascii="Times New Roman" w:hAnsi="Times New Roman" w:cs="Times New Roman"/>
            <w:sz w:val="24"/>
            <w:szCs w:val="24"/>
          </w:rPr>
          <w:t>.</w:t>
        </w:r>
      </w:ins>
      <w:r w:rsidR="00167BD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D824AF" w:rsidRPr="003A2F37">
        <w:rPr>
          <w:rFonts w:ascii="Times New Roman" w:hAnsi="Times New Roman" w:cs="Times New Roman"/>
          <w:sz w:val="24"/>
          <w:szCs w:val="24"/>
        </w:rPr>
        <w:t>C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omputational biologists can </w:t>
      </w:r>
      <w:r w:rsidR="00D824AF" w:rsidRPr="003A2F37">
        <w:rPr>
          <w:rFonts w:ascii="Times New Roman" w:hAnsi="Times New Roman" w:cs="Times New Roman"/>
          <w:sz w:val="24"/>
          <w:szCs w:val="24"/>
        </w:rPr>
        <w:lastRenderedPageBreak/>
        <w:t>also analyze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data sets</w:t>
      </w:r>
      <w:r w:rsidR="00D824AF" w:rsidRPr="003A2F37">
        <w:rPr>
          <w:rFonts w:ascii="Times New Roman" w:hAnsi="Times New Roman" w:cs="Times New Roman"/>
          <w:sz w:val="24"/>
          <w:szCs w:val="24"/>
        </w:rPr>
        <w:t xml:space="preserve"> using different </w:t>
      </w:r>
      <w:r w:rsidR="00167BD0" w:rsidRPr="003A2F37">
        <w:rPr>
          <w:rFonts w:ascii="Times New Roman" w:hAnsi="Times New Roman" w:cs="Times New Roman"/>
          <w:sz w:val="24"/>
          <w:szCs w:val="24"/>
        </w:rPr>
        <w:t>methods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to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 generate 2D plot</w:t>
      </w:r>
      <w:r w:rsidR="000F60E0" w:rsidRPr="003A2F37">
        <w:rPr>
          <w:rFonts w:ascii="Times New Roman" w:hAnsi="Times New Roman" w:cs="Times New Roman"/>
          <w:sz w:val="24"/>
          <w:szCs w:val="24"/>
        </w:rPr>
        <w:t>s of findings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 to load</w:t>
      </w:r>
      <w:r w:rsidR="00D824AF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167BD0" w:rsidRPr="003A2F37">
        <w:rPr>
          <w:rFonts w:ascii="Times New Roman" w:hAnsi="Times New Roman" w:cs="Times New Roman"/>
          <w:sz w:val="24"/>
          <w:szCs w:val="24"/>
        </w:rPr>
        <w:t>and share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with research teams. </w:t>
      </w:r>
      <w:r w:rsidR="005C5EFD" w:rsidRPr="003A2F37">
        <w:rPr>
          <w:rFonts w:ascii="Times New Roman" w:hAnsi="Times New Roman" w:cs="Times New Roman"/>
          <w:sz w:val="24"/>
          <w:szCs w:val="24"/>
        </w:rPr>
        <w:t>Using the web app</w:t>
      </w:r>
      <w:ins w:id="435" w:author="Feng,Di (RES) BIP-US-R" w:date="2019-07-07T17:25:00Z">
        <w:r w:rsidR="00095C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5C5EFD" w:rsidRPr="003A2F37">
        <w:rPr>
          <w:rFonts w:ascii="Times New Roman" w:hAnsi="Times New Roman" w:cs="Times New Roman"/>
          <w:sz w:val="24"/>
          <w:szCs w:val="24"/>
        </w:rPr>
        <w:t xml:space="preserve"> team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 member</w:t>
      </w:r>
      <w:r w:rsidR="00D824AF" w:rsidRPr="003A2F37">
        <w:rPr>
          <w:rFonts w:ascii="Times New Roman" w:hAnsi="Times New Roman" w:cs="Times New Roman"/>
          <w:sz w:val="24"/>
          <w:szCs w:val="24"/>
        </w:rPr>
        <w:t>s</w:t>
      </w:r>
      <w:r w:rsidR="00167BD0" w:rsidRPr="003A2F37">
        <w:rPr>
          <w:rFonts w:ascii="Times New Roman" w:hAnsi="Times New Roman" w:cs="Times New Roman"/>
          <w:sz w:val="24"/>
          <w:szCs w:val="24"/>
        </w:rPr>
        <w:t xml:space="preserve"> can </w:t>
      </w:r>
      <w:r w:rsidR="00D824AF" w:rsidRPr="003A2F37">
        <w:rPr>
          <w:rFonts w:ascii="Times New Roman" w:hAnsi="Times New Roman" w:cs="Times New Roman"/>
          <w:sz w:val="24"/>
          <w:szCs w:val="24"/>
        </w:rPr>
        <w:t>label</w:t>
      </w:r>
      <w:r w:rsidR="000F60E0" w:rsidRPr="003A2F37">
        <w:rPr>
          <w:rFonts w:ascii="Times New Roman" w:hAnsi="Times New Roman" w:cs="Times New Roman"/>
          <w:sz w:val="24"/>
          <w:szCs w:val="24"/>
        </w:rPr>
        <w:t xml:space="preserve"> and leave</w:t>
      </w:r>
      <w:r w:rsidR="005C5EFD" w:rsidRPr="003A2F37">
        <w:rPr>
          <w:rFonts w:ascii="Times New Roman" w:hAnsi="Times New Roman" w:cs="Times New Roman"/>
          <w:sz w:val="24"/>
          <w:szCs w:val="24"/>
        </w:rPr>
        <w:t xml:space="preserve"> comments to share findings and promote further inquiry and innovation.</w:t>
      </w:r>
      <w:ins w:id="436" w:author="Hill,Jon (RES Coord) BIP-US-R" w:date="2019-06-26T16:40:00Z">
        <w:r w:rsidR="00990B81">
          <w:rPr>
            <w:rFonts w:ascii="Times New Roman" w:hAnsi="Times New Roman" w:cs="Times New Roman"/>
            <w:sz w:val="24"/>
            <w:szCs w:val="24"/>
          </w:rPr>
          <w:t xml:space="preserve">  </w:t>
        </w:r>
      </w:ins>
    </w:p>
    <w:p w:rsidR="00A017B4" w:rsidRDefault="00A017B4" w:rsidP="00A017B4">
      <w:pPr>
        <w:pStyle w:val="Heading3"/>
        <w:shd w:val="clear" w:color="auto" w:fill="FFFFFF"/>
        <w:spacing w:before="0" w:after="168"/>
        <w:rPr>
          <w:color w:val="1B3051"/>
        </w:rPr>
      </w:pPr>
    </w:p>
    <w:p w:rsidR="00A017B4" w:rsidRPr="00A017B4" w:rsidRDefault="00A017B4" w:rsidP="00A017B4"/>
    <w:p w:rsidR="003A2F37" w:rsidRDefault="003A2F37" w:rsidP="00A017B4">
      <w:pPr>
        <w:pStyle w:val="Heading3"/>
        <w:shd w:val="clear" w:color="auto" w:fill="FFFFFF"/>
        <w:spacing w:before="0" w:after="168"/>
        <w:rPr>
          <w:color w:val="1B3051"/>
        </w:rPr>
      </w:pPr>
    </w:p>
    <w:p w:rsidR="003A2F37" w:rsidRPr="003A2F37" w:rsidRDefault="003A2F37" w:rsidP="003A2F37"/>
    <w:p w:rsidR="00A017B4" w:rsidRPr="00D27471" w:rsidRDefault="00A017B4" w:rsidP="00A017B4">
      <w:pPr>
        <w:pStyle w:val="Heading3"/>
        <w:shd w:val="clear" w:color="auto" w:fill="FFFFFF"/>
        <w:spacing w:before="0" w:after="168"/>
        <w:rPr>
          <w:rFonts w:ascii="Times New Roman" w:hAnsi="Times New Roman" w:cs="Times New Roman"/>
          <w:color w:val="1B3051"/>
          <w:sz w:val="24"/>
          <w:szCs w:val="24"/>
        </w:rPr>
      </w:pPr>
      <w:r w:rsidRPr="00D27471">
        <w:rPr>
          <w:rFonts w:ascii="Times New Roman" w:hAnsi="Times New Roman" w:cs="Times New Roman"/>
          <w:color w:val="1B3051"/>
          <w:sz w:val="24"/>
          <w:szCs w:val="24"/>
        </w:rPr>
        <w:t>Availability and requirements</w:t>
      </w:r>
    </w:p>
    <w:p w:rsidR="00A017B4" w:rsidRPr="00D27471" w:rsidRDefault="00A017B4" w:rsidP="00A017B4">
      <w:pPr>
        <w:rPr>
          <w:rFonts w:ascii="Times New Roman" w:hAnsi="Times New Roman" w:cs="Times New Roman"/>
          <w:sz w:val="24"/>
          <w:szCs w:val="24"/>
        </w:rPr>
      </w:pPr>
      <w:r w:rsidRPr="00D2747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Project name:</w:t>
      </w:r>
      <w:r w:rsidRPr="00D27471">
        <w:rPr>
          <w:rFonts w:ascii="Times New Roman" w:hAnsi="Times New Roman" w:cs="Times New Roman"/>
          <w:sz w:val="24"/>
          <w:szCs w:val="24"/>
        </w:rPr>
        <w:t xml:space="preserve"> Single Cell Explorer</w:t>
      </w:r>
    </w:p>
    <w:p w:rsidR="001021D7" w:rsidRPr="00D27471" w:rsidRDefault="00A017B4" w:rsidP="001021D7">
      <w:pPr>
        <w:rPr>
          <w:rFonts w:ascii="Times New Roman" w:hAnsi="Times New Roman" w:cs="Times New Roman"/>
          <w:sz w:val="24"/>
          <w:szCs w:val="24"/>
        </w:rPr>
      </w:pPr>
      <w:r w:rsidRPr="00D2747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Project home page:</w:t>
      </w:r>
      <w:r w:rsidR="008F04EB" w:rsidRPr="00D2747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1021D7" w:rsidRPr="00D27471" w:rsidRDefault="008F04EB" w:rsidP="001021D7">
      <w:pPr>
        <w:rPr>
          <w:rStyle w:val="Hyperlink"/>
          <w:rFonts w:ascii="Times New Roman" w:hAnsi="Times New Roman" w:cs="Times New Roman"/>
          <w:sz w:val="24"/>
          <w:szCs w:val="24"/>
        </w:rPr>
      </w:pPr>
      <w:proofErr w:type="gramStart"/>
      <w:r w:rsidRPr="00D27471">
        <w:rPr>
          <w:rFonts w:ascii="Times New Roman" w:hAnsi="Times New Roman" w:cs="Times New Roman"/>
          <w:sz w:val="24"/>
          <w:szCs w:val="24"/>
        </w:rPr>
        <w:t>Repository</w:t>
      </w:r>
      <w:r w:rsidR="00A017B4" w:rsidRPr="00D274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A017B4" w:rsidRPr="00D274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14" w:history="1">
        <w:r w:rsidRPr="00D274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https://github.com/d-feng/SingleCellExplorer</w:t>
        </w:r>
      </w:hyperlink>
    </w:p>
    <w:p w:rsidR="001021D7" w:rsidRPr="00E80BEF" w:rsidRDefault="001021D7" w:rsidP="001021D7">
      <w:pPr>
        <w:rPr>
          <w:rFonts w:ascii="Times New Roman" w:hAnsi="Times New Roman" w:cs="Times New Roman"/>
          <w:sz w:val="24"/>
          <w:szCs w:val="24"/>
          <w:lang w:val="pt-PT"/>
          <w:rPrChange w:id="437" w:author="Hill,Jon (RES Coord) BIP-US-R" w:date="2019-06-26T11:2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E80BEF">
        <w:rPr>
          <w:rFonts w:ascii="Times New Roman" w:hAnsi="Times New Roman" w:cs="Times New Roman"/>
          <w:sz w:val="24"/>
          <w:szCs w:val="24"/>
          <w:lang w:val="pt-PT"/>
          <w:rPrChange w:id="438" w:author="Hill,Jon (RES Coord) BIP-US-R" w:date="2019-06-26T11:29:00Z">
            <w:rPr>
              <w:rFonts w:ascii="Times New Roman" w:hAnsi="Times New Roman" w:cs="Times New Roman"/>
              <w:sz w:val="24"/>
              <w:szCs w:val="24"/>
            </w:rPr>
          </w:rPrChange>
        </w:rPr>
        <w:t>Demo software</w:t>
      </w:r>
      <w:r w:rsidRPr="00E80BEF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pt-PT"/>
          <w:rPrChange w:id="439" w:author="Hill,Jon (RES Coord) BIP-US-R" w:date="2019-06-26T11:29:00Z">
            <w:rPr>
              <w:rStyle w:val="Strong"/>
              <w:rFonts w:ascii="Times New Roman" w:hAnsi="Times New Roman" w:cs="Times New Roman"/>
              <w:b w:val="0"/>
              <w:bCs w:val="0"/>
              <w:color w:val="333333"/>
              <w:sz w:val="24"/>
              <w:szCs w:val="24"/>
              <w:shd w:val="clear" w:color="auto" w:fill="FFFFFF"/>
            </w:rPr>
          </w:rPrChange>
        </w:rPr>
        <w:t>:</w:t>
      </w:r>
      <w:r w:rsidRPr="00E80BE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PT"/>
          <w:rPrChange w:id="440" w:author="Hill,Jon (RES Coord) BIP-US-R" w:date="2019-06-26T11:29:00Z">
            <w:rPr>
              <w:rStyle w:val="Strong"/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</w:rPrChange>
        </w:rPr>
        <w:t> </w:t>
      </w:r>
      <w:r w:rsidR="00990B81">
        <w:fldChar w:fldCharType="begin"/>
      </w:r>
      <w:r w:rsidR="00990B81" w:rsidRPr="00E80BEF">
        <w:rPr>
          <w:lang w:val="pt-PT"/>
          <w:rPrChange w:id="441" w:author="Hill,Jon (RES Coord) BIP-US-R" w:date="2019-06-26T11:29:00Z">
            <w:rPr/>
          </w:rPrChange>
        </w:rPr>
        <w:instrText xml:space="preserve"> HYPERLINK "http://54.159.6.229:8000/" </w:instrText>
      </w:r>
      <w:r w:rsidR="00990B81">
        <w:fldChar w:fldCharType="separate"/>
      </w:r>
      <w:r w:rsidRPr="00E80BEF">
        <w:rPr>
          <w:rStyle w:val="Hyperlink"/>
          <w:rFonts w:ascii="Times New Roman" w:hAnsi="Times New Roman" w:cs="Times New Roman"/>
          <w:sz w:val="24"/>
          <w:szCs w:val="24"/>
          <w:lang w:val="pt-PT"/>
          <w:rPrChange w:id="442" w:author="Hill,Jon (RES Coord) BIP-US-R" w:date="2019-06-26T11:29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t>http://54.159.6.229:8000/</w:t>
      </w:r>
      <w:r w:rsidR="00990B81">
        <w:rPr>
          <w:rStyle w:val="Hyperlink"/>
          <w:rFonts w:ascii="Times New Roman" w:hAnsi="Times New Roman" w:cs="Times New Roman"/>
          <w:sz w:val="24"/>
          <w:szCs w:val="24"/>
          <w:lang w:val="pt-PT"/>
        </w:rPr>
        <w:fldChar w:fldCharType="end"/>
      </w:r>
    </w:p>
    <w:p w:rsidR="008F04EB" w:rsidRPr="00E80BEF" w:rsidRDefault="001021D7" w:rsidP="001021D7">
      <w:pPr>
        <w:rPr>
          <w:rFonts w:ascii="Times New Roman" w:hAnsi="Times New Roman" w:cs="Times New Roman"/>
          <w:sz w:val="24"/>
          <w:szCs w:val="24"/>
          <w:lang w:val="pt-PT"/>
          <w:rPrChange w:id="443" w:author="Hill,Jon (RES Coord) BIP-US-R" w:date="2019-06-26T11:2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E80BEF">
        <w:rPr>
          <w:rFonts w:ascii="Times New Roman" w:hAnsi="Times New Roman" w:cs="Times New Roman"/>
          <w:sz w:val="24"/>
          <w:szCs w:val="24"/>
          <w:lang w:val="pt-PT"/>
          <w:rPrChange w:id="444" w:author="Hill,Jon (RES Coord) BIP-US-R" w:date="2019-06-26T11:2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Python notebook: </w:t>
      </w:r>
      <w:r w:rsidR="00D27471" w:rsidRPr="00D27471">
        <w:fldChar w:fldCharType="begin"/>
      </w:r>
      <w:r w:rsidR="00D27471" w:rsidRPr="00E80BEF">
        <w:rPr>
          <w:rFonts w:ascii="Times New Roman" w:hAnsi="Times New Roman" w:cs="Times New Roman"/>
          <w:sz w:val="24"/>
          <w:szCs w:val="24"/>
          <w:lang w:val="pt-PT"/>
          <w:rPrChange w:id="445" w:author="Hill,Jon (RES Coord) BIP-US-R" w:date="2019-06-26T11:29:00Z">
            <w:rPr>
              <w:rFonts w:ascii="Times New Roman" w:hAnsi="Times New Roman" w:cs="Times New Roman"/>
              <w:sz w:val="24"/>
              <w:szCs w:val="24"/>
            </w:rPr>
          </w:rPrChange>
        </w:rPr>
        <w:instrText xml:space="preserve"> HYPERLINK "http://54.159.6.229:8001/" </w:instrText>
      </w:r>
      <w:r w:rsidR="00D27471" w:rsidRPr="00D27471">
        <w:fldChar w:fldCharType="separate"/>
      </w:r>
      <w:r w:rsidRPr="00E80BEF">
        <w:rPr>
          <w:rStyle w:val="Hyperlink"/>
          <w:rFonts w:ascii="Times New Roman" w:hAnsi="Times New Roman" w:cs="Times New Roman"/>
          <w:sz w:val="24"/>
          <w:szCs w:val="24"/>
          <w:lang w:val="pt-PT"/>
          <w:rPrChange w:id="446" w:author="Hill,Jon (RES Coord) BIP-US-R" w:date="2019-06-26T11:29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t>http://54.159.6.229:8001/</w:t>
      </w:r>
      <w:r w:rsidR="00D27471" w:rsidRPr="00D274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A017B4" w:rsidRPr="00E80BEF" w:rsidRDefault="00A017B4" w:rsidP="00A017B4">
      <w:pPr>
        <w:rPr>
          <w:rFonts w:ascii="Times New Roman" w:hAnsi="Times New Roman" w:cs="Times New Roman"/>
          <w:sz w:val="24"/>
          <w:szCs w:val="24"/>
          <w:lang w:val="pt-PT"/>
          <w:rPrChange w:id="447" w:author="Hill,Jon (RES Coord) BIP-US-R" w:date="2019-06-26T11:2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E80BE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PT"/>
          <w:rPrChange w:id="448" w:author="Hill,Jon (RES Coord) BIP-US-R" w:date="2019-06-26T11:29:00Z">
            <w:rPr>
              <w:rStyle w:val="Strong"/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</w:rPrChange>
        </w:rPr>
        <w:t>Operating systems: </w:t>
      </w:r>
      <w:r w:rsidRPr="00E80BEF">
        <w:rPr>
          <w:rFonts w:ascii="Times New Roman" w:hAnsi="Times New Roman" w:cs="Times New Roman"/>
          <w:sz w:val="24"/>
          <w:szCs w:val="24"/>
          <w:lang w:val="pt-PT"/>
          <w:rPrChange w:id="449" w:author="Hill,Jon (RES Coord) BIP-US-R" w:date="2019-06-26T11:29:00Z">
            <w:rPr>
              <w:rFonts w:ascii="Times New Roman" w:hAnsi="Times New Roman" w:cs="Times New Roman"/>
              <w:sz w:val="24"/>
              <w:szCs w:val="24"/>
            </w:rPr>
          </w:rPrChange>
        </w:rPr>
        <w:t>Server: Linux, Client: Platform independent</w:t>
      </w:r>
      <w:r w:rsidRPr="00E80BEF">
        <w:rPr>
          <w:rFonts w:ascii="Times New Roman" w:hAnsi="Times New Roman" w:cs="Times New Roman"/>
          <w:color w:val="333333"/>
          <w:sz w:val="24"/>
          <w:szCs w:val="24"/>
          <w:lang w:val="pt-PT"/>
          <w:rPrChange w:id="450" w:author="Hill,Jon (RES Coord) BIP-US-R" w:date="2019-06-26T11:29:00Z">
            <w:rPr>
              <w:rFonts w:ascii="Times New Roman" w:hAnsi="Times New Roman" w:cs="Times New Roman"/>
              <w:color w:val="333333"/>
              <w:sz w:val="24"/>
              <w:szCs w:val="24"/>
            </w:rPr>
          </w:rPrChange>
        </w:rPr>
        <w:br/>
      </w:r>
      <w:r w:rsidRPr="00E80BE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PT"/>
          <w:rPrChange w:id="451" w:author="Hill,Jon (RES Coord) BIP-US-R" w:date="2019-06-26T11:29:00Z">
            <w:rPr>
              <w:rStyle w:val="Strong"/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</w:rPrChange>
        </w:rPr>
        <w:t>Programming language: </w:t>
      </w:r>
      <w:r w:rsidRPr="00E80BEF">
        <w:rPr>
          <w:rFonts w:ascii="Times New Roman" w:hAnsi="Times New Roman" w:cs="Times New Roman"/>
          <w:sz w:val="24"/>
          <w:szCs w:val="24"/>
          <w:lang w:val="pt-PT"/>
          <w:rPrChange w:id="452" w:author="Hill,Jon (RES Coord) BIP-US-R" w:date="2019-06-26T11:29:00Z">
            <w:rPr>
              <w:rFonts w:ascii="Times New Roman" w:hAnsi="Times New Roman" w:cs="Times New Roman"/>
              <w:sz w:val="24"/>
              <w:szCs w:val="24"/>
            </w:rPr>
          </w:rPrChange>
        </w:rPr>
        <w:t>Python, Javascripts</w:t>
      </w:r>
      <w:r w:rsidRPr="00E80BEF">
        <w:rPr>
          <w:rFonts w:ascii="Times New Roman" w:hAnsi="Times New Roman" w:cs="Times New Roman"/>
          <w:color w:val="333333"/>
          <w:sz w:val="24"/>
          <w:szCs w:val="24"/>
          <w:lang w:val="pt-PT"/>
          <w:rPrChange w:id="453" w:author="Hill,Jon (RES Coord) BIP-US-R" w:date="2019-06-26T11:29:00Z">
            <w:rPr>
              <w:rFonts w:ascii="Times New Roman" w:hAnsi="Times New Roman" w:cs="Times New Roman"/>
              <w:color w:val="333333"/>
              <w:sz w:val="24"/>
              <w:szCs w:val="24"/>
            </w:rPr>
          </w:rPrChange>
        </w:rPr>
        <w:br/>
      </w:r>
      <w:r w:rsidRPr="00E80BE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PT"/>
          <w:rPrChange w:id="454" w:author="Hill,Jon (RES Coord) BIP-US-R" w:date="2019-06-26T11:29:00Z">
            <w:rPr>
              <w:rStyle w:val="Strong"/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</w:rPrChange>
        </w:rPr>
        <w:t>Other requirements: </w:t>
      </w:r>
      <w:r w:rsidRPr="00E80BEF">
        <w:rPr>
          <w:rFonts w:ascii="Times New Roman" w:hAnsi="Times New Roman" w:cs="Times New Roman"/>
          <w:sz w:val="24"/>
          <w:szCs w:val="24"/>
          <w:lang w:val="pt-PT"/>
          <w:rPrChange w:id="455" w:author="Hill,Jon (RES Coord) BIP-US-R" w:date="2019-06-26T11:29:00Z">
            <w:rPr>
              <w:rFonts w:ascii="Times New Roman" w:hAnsi="Times New Roman" w:cs="Times New Roman"/>
              <w:sz w:val="24"/>
              <w:szCs w:val="24"/>
            </w:rPr>
          </w:rPrChange>
        </w:rPr>
        <w:t>Python3.6, Mongodb 3.6,  Django 2.0 or above,  scanpy, scipy,  numpy, pymongo,  scipy, pandas, numpy, subprocess, sklearn, bootstrap 4, jquery 3, d3.v4.js, optional  softwares to enhance the function: cellranger 3.0, jupyter notebook, gunicorn</w:t>
      </w:r>
    </w:p>
    <w:p w:rsidR="00A017B4" w:rsidRPr="00D27471" w:rsidRDefault="00A017B4" w:rsidP="00A017B4">
      <w:pPr>
        <w:rPr>
          <w:rFonts w:ascii="Times New Roman" w:hAnsi="Times New Roman" w:cs="Times New Roman"/>
          <w:sz w:val="24"/>
          <w:szCs w:val="24"/>
        </w:rPr>
      </w:pPr>
      <w:r w:rsidRPr="00D2747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License:</w:t>
      </w:r>
      <w:r w:rsidRPr="00D274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274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GNU GPL version 3</w:t>
      </w:r>
      <w:r w:rsidRPr="00D27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7B4" w:rsidRPr="00D27471" w:rsidRDefault="00A017B4" w:rsidP="00A017B4">
      <w:pPr>
        <w:rPr>
          <w:rFonts w:ascii="Times New Roman" w:hAnsi="Times New Roman" w:cs="Times New Roman"/>
          <w:sz w:val="24"/>
          <w:szCs w:val="24"/>
        </w:rPr>
      </w:pPr>
      <w:r w:rsidRPr="00D2747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Any restrictions to use by non-academics:</w:t>
      </w:r>
      <w:r w:rsidRPr="00D274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27471">
        <w:rPr>
          <w:rFonts w:ascii="Times New Roman" w:hAnsi="Times New Roman" w:cs="Times New Roman"/>
          <w:sz w:val="24"/>
          <w:szCs w:val="24"/>
        </w:rPr>
        <w:t>none.</w:t>
      </w:r>
    </w:p>
    <w:p w:rsidR="00DE4641" w:rsidRPr="00D27471" w:rsidRDefault="00DE4641" w:rsidP="00DE4641">
      <w:pPr>
        <w:pStyle w:val="Heading2"/>
        <w:shd w:val="clear" w:color="auto" w:fill="FFFFFF"/>
        <w:spacing w:before="0" w:beforeAutospacing="0" w:after="120" w:afterAutospacing="0"/>
        <w:rPr>
          <w:color w:val="1B3051"/>
          <w:sz w:val="24"/>
          <w:szCs w:val="24"/>
        </w:rPr>
      </w:pPr>
      <w:r w:rsidRPr="00D27471">
        <w:rPr>
          <w:color w:val="1B3051"/>
          <w:sz w:val="24"/>
          <w:szCs w:val="24"/>
        </w:rPr>
        <w:t>Declarations</w:t>
      </w:r>
    </w:p>
    <w:p w:rsidR="00AE10E7" w:rsidRPr="00D27471" w:rsidRDefault="00DE4641" w:rsidP="00AE10E7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D27471">
        <w:rPr>
          <w:rFonts w:ascii="Times New Roman" w:hAnsi="Times New Roman" w:cs="Times New Roman"/>
          <w:sz w:val="24"/>
          <w:szCs w:val="24"/>
        </w:rPr>
        <w:t>Competing interests</w:t>
      </w:r>
      <w:r w:rsidR="00862604" w:rsidRPr="00D27471">
        <w:rPr>
          <w:rFonts w:ascii="Times New Roman" w:hAnsi="Times New Roman" w:cs="Times New Roman"/>
          <w:sz w:val="24"/>
          <w:szCs w:val="24"/>
        </w:rPr>
        <w:t xml:space="preserve">: </w:t>
      </w:r>
      <w:r w:rsidR="00AE10E7" w:rsidRPr="00D27471">
        <w:rPr>
          <w:rFonts w:ascii="Times New Roman" w:hAnsi="Times New Roman" w:cs="Times New Roman"/>
          <w:sz w:val="24"/>
          <w:szCs w:val="24"/>
        </w:rPr>
        <w:t>D</w:t>
      </w:r>
      <w:r w:rsidR="001F7A31" w:rsidRPr="00D27471">
        <w:rPr>
          <w:rFonts w:ascii="Times New Roman" w:hAnsi="Times New Roman" w:cs="Times New Roman"/>
          <w:sz w:val="24"/>
          <w:szCs w:val="24"/>
        </w:rPr>
        <w:t>F</w:t>
      </w:r>
      <w:r w:rsidRPr="00D27471">
        <w:rPr>
          <w:rFonts w:ascii="Times New Roman" w:hAnsi="Times New Roman" w:cs="Times New Roman"/>
          <w:sz w:val="24"/>
          <w:szCs w:val="24"/>
        </w:rPr>
        <w:t xml:space="preserve"> </w:t>
      </w:r>
      <w:r w:rsidR="001F7A31" w:rsidRPr="00D27471">
        <w:rPr>
          <w:rFonts w:ascii="Times New Roman" w:hAnsi="Times New Roman" w:cs="Times New Roman"/>
          <w:sz w:val="24"/>
          <w:szCs w:val="24"/>
        </w:rPr>
        <w:t>and CW are</w:t>
      </w:r>
      <w:r w:rsidR="00AE10E7" w:rsidRPr="00D27471">
        <w:rPr>
          <w:rFonts w:ascii="Times New Roman" w:hAnsi="Times New Roman" w:cs="Times New Roman"/>
          <w:sz w:val="24"/>
          <w:szCs w:val="24"/>
        </w:rPr>
        <w:t xml:space="preserve"> employee</w:t>
      </w:r>
      <w:r w:rsidR="001F7A31" w:rsidRPr="00D27471">
        <w:rPr>
          <w:rFonts w:ascii="Times New Roman" w:hAnsi="Times New Roman" w:cs="Times New Roman"/>
          <w:sz w:val="24"/>
          <w:szCs w:val="24"/>
        </w:rPr>
        <w:t>s</w:t>
      </w:r>
      <w:r w:rsidR="00AE10E7" w:rsidRPr="00D274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E10E7" w:rsidRPr="00D27471">
        <w:rPr>
          <w:rFonts w:ascii="Times New Roman" w:hAnsi="Times New Roman" w:cs="Times New Roman"/>
          <w:sz w:val="24"/>
          <w:szCs w:val="24"/>
        </w:rPr>
        <w:t>Boehringer-Ingleheim</w:t>
      </w:r>
      <w:proofErr w:type="spellEnd"/>
      <w:r w:rsidR="0021618B" w:rsidRPr="00D27471">
        <w:rPr>
          <w:rFonts w:ascii="Times New Roman" w:hAnsi="Times New Roman" w:cs="Times New Roman"/>
          <w:sz w:val="24"/>
          <w:szCs w:val="24"/>
        </w:rPr>
        <w:t xml:space="preserve">. </w:t>
      </w:r>
      <w:r w:rsidR="00485B0C" w:rsidRPr="00D27471">
        <w:rPr>
          <w:rFonts w:ascii="Times New Roman" w:hAnsi="Times New Roman" w:cs="Times New Roman"/>
          <w:sz w:val="24"/>
          <w:szCs w:val="24"/>
        </w:rPr>
        <w:t xml:space="preserve">DS is Contingent Worker providing services to </w:t>
      </w:r>
      <w:proofErr w:type="spellStart"/>
      <w:r w:rsidR="00485B0C" w:rsidRPr="00D27471">
        <w:rPr>
          <w:rFonts w:ascii="Times New Roman" w:hAnsi="Times New Roman" w:cs="Times New Roman"/>
          <w:sz w:val="24"/>
          <w:szCs w:val="24"/>
        </w:rPr>
        <w:t>Boehringer-Ingelheim</w:t>
      </w:r>
      <w:proofErr w:type="spellEnd"/>
      <w:r w:rsidR="00485B0C" w:rsidRPr="00D27471">
        <w:rPr>
          <w:rFonts w:ascii="Times New Roman" w:hAnsi="Times New Roman" w:cs="Times New Roman"/>
          <w:sz w:val="24"/>
          <w:szCs w:val="24"/>
        </w:rPr>
        <w:t xml:space="preserve">. </w:t>
      </w:r>
      <w:r w:rsidR="001F7A31" w:rsidRPr="00D27471">
        <w:rPr>
          <w:rFonts w:ascii="Times New Roman" w:hAnsi="Times New Roman" w:cs="Times New Roman"/>
          <w:sz w:val="24"/>
          <w:szCs w:val="24"/>
        </w:rPr>
        <w:t>All</w:t>
      </w:r>
      <w:r w:rsidR="0021618B" w:rsidRPr="00D27471">
        <w:rPr>
          <w:rFonts w:ascii="Times New Roman" w:hAnsi="Times New Roman" w:cs="Times New Roman"/>
          <w:sz w:val="24"/>
          <w:szCs w:val="24"/>
        </w:rPr>
        <w:t xml:space="preserve"> authors declare that they have no competing interests.</w:t>
      </w:r>
    </w:p>
    <w:p w:rsidR="00DE4641" w:rsidRPr="00D27471" w:rsidRDefault="00DE4641" w:rsidP="00DE4641">
      <w:pPr>
        <w:pBdr>
          <w:bottom w:val="single" w:sz="6" w:space="3" w:color="CFD5E4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  <w:r w:rsidRPr="00D27471">
        <w:rPr>
          <w:rFonts w:ascii="Times New Roman" w:hAnsi="Times New Roman" w:cs="Times New Roman"/>
          <w:sz w:val="24"/>
          <w:szCs w:val="24"/>
        </w:rPr>
        <w:t xml:space="preserve">Funding: Not applicable. </w:t>
      </w:r>
    </w:p>
    <w:p w:rsidR="006A3B47" w:rsidRPr="00D27471" w:rsidRDefault="001F7A31" w:rsidP="00AE10E7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D27471">
        <w:rPr>
          <w:rFonts w:ascii="Times New Roman" w:hAnsi="Times New Roman" w:cs="Times New Roman"/>
          <w:sz w:val="24"/>
          <w:szCs w:val="24"/>
        </w:rPr>
        <w:lastRenderedPageBreak/>
        <w:t>Author’s c</w:t>
      </w:r>
      <w:r w:rsidR="006A3B47" w:rsidRPr="00D27471">
        <w:rPr>
          <w:rFonts w:ascii="Times New Roman" w:hAnsi="Times New Roman" w:cs="Times New Roman"/>
          <w:sz w:val="24"/>
          <w:szCs w:val="24"/>
        </w:rPr>
        <w:t>ontribution</w:t>
      </w:r>
      <w:r w:rsidRPr="00D27471">
        <w:rPr>
          <w:rFonts w:ascii="Times New Roman" w:hAnsi="Times New Roman" w:cs="Times New Roman"/>
          <w:sz w:val="24"/>
          <w:szCs w:val="24"/>
        </w:rPr>
        <w:t>s</w:t>
      </w:r>
      <w:r w:rsidR="006A3B47" w:rsidRPr="00D27471">
        <w:rPr>
          <w:rFonts w:ascii="Times New Roman" w:hAnsi="Times New Roman" w:cs="Times New Roman"/>
          <w:sz w:val="24"/>
          <w:szCs w:val="24"/>
        </w:rPr>
        <w:t xml:space="preserve">: DF </w:t>
      </w:r>
      <w:r w:rsidR="00170A3A" w:rsidRPr="00D27471">
        <w:rPr>
          <w:rFonts w:ascii="Times New Roman" w:hAnsi="Times New Roman" w:cs="Times New Roman"/>
          <w:sz w:val="24"/>
          <w:szCs w:val="24"/>
        </w:rPr>
        <w:t>conceived, designed, implemented, tested, validated the software, and drafts the manuscript. D</w:t>
      </w:r>
      <w:r w:rsidR="001D335A" w:rsidRPr="00D27471">
        <w:rPr>
          <w:rFonts w:ascii="Times New Roman" w:hAnsi="Times New Roman" w:cs="Times New Roman"/>
          <w:sz w:val="24"/>
          <w:szCs w:val="24"/>
        </w:rPr>
        <w:t>S</w:t>
      </w:r>
      <w:r w:rsidR="00170A3A" w:rsidRPr="00D27471">
        <w:rPr>
          <w:rFonts w:ascii="Times New Roman" w:hAnsi="Times New Roman" w:cs="Times New Roman"/>
          <w:sz w:val="24"/>
          <w:szCs w:val="24"/>
        </w:rPr>
        <w:t xml:space="preserve"> implemented and tested and software and designed database. YY conceived, designed, and tested software. CW participates in the design, test, </w:t>
      </w:r>
      <w:r w:rsidRPr="00D27471">
        <w:rPr>
          <w:rFonts w:ascii="Times New Roman" w:hAnsi="Times New Roman" w:cs="Times New Roman"/>
          <w:sz w:val="24"/>
          <w:szCs w:val="24"/>
        </w:rPr>
        <w:t>and feedback</w:t>
      </w:r>
      <w:r w:rsidR="00170A3A" w:rsidRPr="00D27471">
        <w:rPr>
          <w:rFonts w:ascii="Times New Roman" w:hAnsi="Times New Roman" w:cs="Times New Roman"/>
          <w:sz w:val="24"/>
          <w:szCs w:val="24"/>
        </w:rPr>
        <w:t xml:space="preserve"> </w:t>
      </w:r>
      <w:r w:rsidRPr="00D27471">
        <w:rPr>
          <w:rFonts w:ascii="Times New Roman" w:hAnsi="Times New Roman" w:cs="Times New Roman"/>
          <w:sz w:val="24"/>
          <w:szCs w:val="24"/>
        </w:rPr>
        <w:t xml:space="preserve">of </w:t>
      </w:r>
      <w:r w:rsidR="00170A3A" w:rsidRPr="00D27471">
        <w:rPr>
          <w:rFonts w:ascii="Times New Roman" w:hAnsi="Times New Roman" w:cs="Times New Roman"/>
          <w:sz w:val="24"/>
          <w:szCs w:val="24"/>
        </w:rPr>
        <w:t>requirement specification. All authors read and approved the manuscript.</w:t>
      </w:r>
    </w:p>
    <w:p w:rsidR="00D036CA" w:rsidRPr="00D27471" w:rsidRDefault="001B36A3" w:rsidP="00AE10E7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hAnsi="Times New Roman" w:cs="Times New Roman"/>
          <w:color w:val="1B3051"/>
          <w:sz w:val="24"/>
          <w:szCs w:val="24"/>
        </w:rPr>
      </w:pPr>
      <w:r w:rsidRPr="00D27471">
        <w:rPr>
          <w:rFonts w:ascii="Times New Roman" w:hAnsi="Times New Roman" w:cs="Times New Roman"/>
          <w:sz w:val="24"/>
          <w:szCs w:val="24"/>
        </w:rPr>
        <w:t xml:space="preserve">License: </w:t>
      </w:r>
      <w:r w:rsidR="00D036CA" w:rsidRPr="00D27471">
        <w:rPr>
          <w:rFonts w:ascii="Times New Roman" w:hAnsi="Times New Roman" w:cs="Times New Roman"/>
          <w:sz w:val="24"/>
          <w:szCs w:val="24"/>
        </w:rPr>
        <w:t>Contributor Information</w:t>
      </w:r>
      <w:r w:rsidR="00D036CA" w:rsidRPr="00D27471">
        <w:rPr>
          <w:rFonts w:ascii="Times New Roman" w:hAnsi="Times New Roman" w:cs="Times New Roman"/>
          <w:sz w:val="24"/>
          <w:szCs w:val="24"/>
        </w:rPr>
        <w:br/>
        <w:t xml:space="preserve">Di Feng, Email: </w:t>
      </w:r>
      <w:hyperlink r:id="rId15" w:history="1">
        <w:r w:rsidR="008F04EB" w:rsidRPr="00D27471">
          <w:rPr>
            <w:rStyle w:val="Hyperlink"/>
            <w:rFonts w:ascii="Times New Roman" w:hAnsi="Times New Roman" w:cs="Times New Roman"/>
            <w:sz w:val="24"/>
            <w:szCs w:val="24"/>
          </w:rPr>
          <w:t>di.feng@boehringer-ingleheim.com</w:t>
        </w:r>
      </w:hyperlink>
      <w:r w:rsidR="00D036CA" w:rsidRPr="00D274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D036CA" w:rsidRPr="00D27471">
        <w:rPr>
          <w:rFonts w:ascii="Times New Roman" w:hAnsi="Times New Roman" w:cs="Times New Roman"/>
          <w:color w:val="1B3051"/>
          <w:sz w:val="24"/>
          <w:szCs w:val="24"/>
        </w:rPr>
        <w:t xml:space="preserve">Charles Whitehurst, Email: </w:t>
      </w:r>
      <w:hyperlink r:id="rId16" w:history="1">
        <w:r w:rsidR="00D036CA" w:rsidRPr="00D27471">
          <w:rPr>
            <w:rStyle w:val="Hyperlink"/>
            <w:rFonts w:ascii="Times New Roman" w:hAnsi="Times New Roman" w:cs="Times New Roman"/>
            <w:sz w:val="24"/>
            <w:szCs w:val="24"/>
          </w:rPr>
          <w:t>charles.whitehurst@boehringer-ingelheim.com</w:t>
        </w:r>
      </w:hyperlink>
      <w:r w:rsidR="00D036CA" w:rsidRPr="00D27471">
        <w:rPr>
          <w:rFonts w:ascii="Times New Roman" w:hAnsi="Times New Roman" w:cs="Times New Roman"/>
          <w:color w:val="1B3051"/>
          <w:sz w:val="24"/>
          <w:szCs w:val="24"/>
        </w:rPr>
        <w:t xml:space="preserve">                                                    </w:t>
      </w:r>
      <w:proofErr w:type="spellStart"/>
      <w:r w:rsidR="00D036CA" w:rsidRPr="00D27471">
        <w:rPr>
          <w:rFonts w:ascii="Times New Roman" w:hAnsi="Times New Roman" w:cs="Times New Roman"/>
          <w:color w:val="1B3051"/>
          <w:sz w:val="24"/>
          <w:szCs w:val="24"/>
        </w:rPr>
        <w:t>Dechao</w:t>
      </w:r>
      <w:proofErr w:type="spellEnd"/>
      <w:r w:rsidR="00D036CA" w:rsidRPr="00D27471">
        <w:rPr>
          <w:rFonts w:ascii="Times New Roman" w:hAnsi="Times New Roman" w:cs="Times New Roman"/>
          <w:color w:val="1B3051"/>
          <w:sz w:val="24"/>
          <w:szCs w:val="24"/>
        </w:rPr>
        <w:t xml:space="preserve"> Shan, Email: </w:t>
      </w:r>
      <w:hyperlink r:id="rId17" w:history="1">
        <w:r w:rsidR="00D036CA" w:rsidRPr="00D27471">
          <w:rPr>
            <w:rStyle w:val="Hyperlink"/>
            <w:rFonts w:ascii="Times New Roman" w:hAnsi="Times New Roman" w:cs="Times New Roman"/>
            <w:sz w:val="24"/>
            <w:szCs w:val="24"/>
          </w:rPr>
          <w:t>dechao.shan.ext@boehringer-ingelheim.com</w:t>
        </w:r>
      </w:hyperlink>
      <w:r w:rsidR="00D036CA" w:rsidRPr="00D27471">
        <w:rPr>
          <w:rFonts w:ascii="Times New Roman" w:hAnsi="Times New Roman" w:cs="Times New Roman"/>
          <w:color w:val="1B3051"/>
          <w:sz w:val="24"/>
          <w:szCs w:val="24"/>
        </w:rPr>
        <w:t xml:space="preserve">                                                               e </w:t>
      </w:r>
      <w:proofErr w:type="spellStart"/>
      <w:r w:rsidR="00D036CA" w:rsidRPr="00D27471">
        <w:rPr>
          <w:rFonts w:ascii="Times New Roman" w:hAnsi="Times New Roman" w:cs="Times New Roman"/>
          <w:color w:val="1B3051"/>
          <w:sz w:val="24"/>
          <w:szCs w:val="24"/>
        </w:rPr>
        <w:t>Yong</w:t>
      </w:r>
      <w:r w:rsidR="00A6056A" w:rsidRPr="00D27471">
        <w:rPr>
          <w:rFonts w:ascii="Times New Roman" w:hAnsi="Times New Roman" w:cs="Times New Roman"/>
          <w:color w:val="1B3051"/>
          <w:sz w:val="24"/>
          <w:szCs w:val="24"/>
        </w:rPr>
        <w:t>gang</w:t>
      </w:r>
      <w:proofErr w:type="spellEnd"/>
      <w:r w:rsidR="00A6056A" w:rsidRPr="00D27471">
        <w:rPr>
          <w:rFonts w:ascii="Times New Roman" w:hAnsi="Times New Roman" w:cs="Times New Roman"/>
          <w:color w:val="1B3051"/>
          <w:sz w:val="24"/>
          <w:szCs w:val="24"/>
        </w:rPr>
        <w:t xml:space="preserve"> Yue</w:t>
      </w:r>
      <w:r w:rsidR="00D036CA" w:rsidRPr="00D27471">
        <w:rPr>
          <w:rFonts w:ascii="Times New Roman" w:hAnsi="Times New Roman" w:cs="Times New Roman"/>
          <w:color w:val="1B3051"/>
          <w:sz w:val="24"/>
          <w:szCs w:val="24"/>
        </w:rPr>
        <w:t xml:space="preserve">, Email: </w:t>
      </w:r>
      <w:hyperlink r:id="rId18" w:history="1">
        <w:r w:rsidR="00A6056A" w:rsidRPr="00D27471">
          <w:rPr>
            <w:rStyle w:val="Hyperlink"/>
            <w:rFonts w:ascii="Times New Roman" w:hAnsi="Times New Roman" w:cs="Times New Roman"/>
            <w:sz w:val="24"/>
            <w:szCs w:val="24"/>
          </w:rPr>
          <w:t>ygyue@yahoo.com</w:t>
        </w:r>
      </w:hyperlink>
      <w:r w:rsidR="00D036CA" w:rsidRPr="00D27471">
        <w:rPr>
          <w:rFonts w:ascii="Times New Roman" w:hAnsi="Times New Roman" w:cs="Times New Roman"/>
          <w:color w:val="1B3051"/>
          <w:sz w:val="24"/>
          <w:szCs w:val="24"/>
        </w:rPr>
        <w:t xml:space="preserve">                                                     </w:t>
      </w:r>
    </w:p>
    <w:p w:rsidR="00DE4641" w:rsidRPr="00D27471" w:rsidRDefault="00DE4641" w:rsidP="00DE4641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D27471">
        <w:rPr>
          <w:rFonts w:ascii="Times New Roman" w:hAnsi="Times New Roman" w:cs="Times New Roman"/>
          <w:sz w:val="24"/>
          <w:szCs w:val="24"/>
        </w:rPr>
        <w:t>Acknowledgements: Not applicable.</w:t>
      </w:r>
    </w:p>
    <w:p w:rsidR="00AE10E7" w:rsidRPr="00AE10E7" w:rsidRDefault="00AE10E7" w:rsidP="00AE10E7">
      <w:pPr>
        <w:pBdr>
          <w:bottom w:val="single" w:sz="6" w:space="3" w:color="CFD5E4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A2A2A"/>
          <w:sz w:val="36"/>
          <w:szCs w:val="36"/>
        </w:rPr>
      </w:pPr>
      <w:r w:rsidRPr="00AE10E7">
        <w:rPr>
          <w:rFonts w:ascii="Arial" w:eastAsia="Times New Roman" w:hAnsi="Arial" w:cs="Arial"/>
          <w:b/>
          <w:bCs/>
          <w:color w:val="2A2A2A"/>
          <w:sz w:val="36"/>
          <w:szCs w:val="36"/>
        </w:rPr>
        <w:t>References</w:t>
      </w:r>
    </w:p>
    <w:p w:rsidR="0043253E" w:rsidRDefault="000B004F">
      <w:r>
        <w:t xml:space="preserve"> </w:t>
      </w:r>
      <w:r w:rsidR="004D0904">
        <w:t xml:space="preserve">          </w:t>
      </w:r>
      <w:r w:rsidR="00D46B1E">
        <w:t xml:space="preserve">   </w:t>
      </w:r>
    </w:p>
    <w:p w:rsidR="00331273" w:rsidRPr="00331273" w:rsidRDefault="0043253E" w:rsidP="00331273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31273" w:rsidRPr="00331273">
        <w:t xml:space="preserve">Butler, A., Hoffman, P., Smibert, P., Papalexi, E., &amp; Satija, R. (2018). Integrating single-cell transcriptomic data across different conditions, technologies, and species. </w:t>
      </w:r>
      <w:r w:rsidR="00331273" w:rsidRPr="00331273">
        <w:rPr>
          <w:i/>
        </w:rPr>
        <w:t>Nat Biotechnol, 36</w:t>
      </w:r>
      <w:r w:rsidR="00331273" w:rsidRPr="00331273">
        <w:t>(5), 411-420. doi:10.1038/nbt.4096</w:t>
      </w:r>
    </w:p>
    <w:p w:rsidR="00331273" w:rsidRPr="00331273" w:rsidRDefault="00331273" w:rsidP="00331273">
      <w:pPr>
        <w:pStyle w:val="EndNoteBibliography"/>
        <w:spacing w:after="0"/>
        <w:ind w:left="720" w:hanging="720"/>
      </w:pPr>
      <w:r w:rsidRPr="00331273">
        <w:t xml:space="preserve">Gardeux, V., David, F. P. A., Shajkofci, A., Schwalie, P. C., &amp; Deplancke, B. (2017). ASAP: a web-based platform for the analysis and interactive visualization of single-cell RNA-seq data. </w:t>
      </w:r>
      <w:r w:rsidRPr="00331273">
        <w:rPr>
          <w:i/>
        </w:rPr>
        <w:t>Bioinformatics, 33</w:t>
      </w:r>
      <w:r w:rsidRPr="00331273">
        <w:t>(19), 3123-3125. doi:10.1093/bioinformatics/btx337</w:t>
      </w:r>
    </w:p>
    <w:p w:rsidR="00331273" w:rsidRPr="00331273" w:rsidRDefault="00331273" w:rsidP="00331273">
      <w:pPr>
        <w:pStyle w:val="EndNoteBibliography"/>
        <w:spacing w:after="0"/>
        <w:ind w:left="720" w:hanging="720"/>
      </w:pPr>
      <w:r w:rsidRPr="00331273">
        <w:t xml:space="preserve">Hay, S. B., Ferchen, K., Chetal, K., Grimes, H. L., &amp; Salomonis, N. (2018). The Human Cell Atlas bone marrow single-cell interactive web portal. </w:t>
      </w:r>
      <w:r w:rsidRPr="00331273">
        <w:rPr>
          <w:i/>
        </w:rPr>
        <w:t>Exp Hematol, 68</w:t>
      </w:r>
      <w:r w:rsidRPr="00331273">
        <w:t>, 51-61. doi:10.1016/j.exphem.2018.09.004</w:t>
      </w:r>
    </w:p>
    <w:p w:rsidR="00331273" w:rsidRPr="00331273" w:rsidRDefault="00331273" w:rsidP="00331273">
      <w:pPr>
        <w:pStyle w:val="EndNoteBibliography"/>
        <w:spacing w:after="0"/>
        <w:ind w:left="720" w:hanging="720"/>
        <w:rPr>
          <w:u w:val="single"/>
        </w:rPr>
      </w:pPr>
      <w:r w:rsidRPr="00331273">
        <w:t xml:space="preserve">Initiative, C. Z. cellxgene. Retrieved from </w:t>
      </w:r>
      <w:hyperlink r:id="rId19" w:history="1">
        <w:r w:rsidRPr="00331273">
          <w:rPr>
            <w:rStyle w:val="Hyperlink"/>
          </w:rPr>
          <w:t>https://github.com/chanzuckerberg/cellxgene</w:t>
        </w:r>
      </w:hyperlink>
    </w:p>
    <w:p w:rsidR="00331273" w:rsidRPr="00331273" w:rsidRDefault="00331273" w:rsidP="00331273">
      <w:pPr>
        <w:pStyle w:val="EndNoteBibliography"/>
        <w:spacing w:after="0"/>
        <w:ind w:left="720" w:hanging="720"/>
      </w:pPr>
      <w:r w:rsidRPr="00331273">
        <w:t xml:space="preserve">Patel, M. V. (2018). iS-CellR: a user-friendly tool for analyzing and visualizing single-cell RNA sequencing data. </w:t>
      </w:r>
      <w:r w:rsidRPr="00331273">
        <w:rPr>
          <w:i/>
        </w:rPr>
        <w:t>Bioinformatics, 34</w:t>
      </w:r>
      <w:r w:rsidRPr="00331273">
        <w:t>(24), 4305-4306. doi:10.1093/bioinformatics/bty517</w:t>
      </w:r>
    </w:p>
    <w:p w:rsidR="00331273" w:rsidRPr="00331273" w:rsidRDefault="00331273" w:rsidP="00331273">
      <w:pPr>
        <w:pStyle w:val="EndNoteBibliography"/>
        <w:spacing w:after="0"/>
        <w:ind w:left="720" w:hanging="720"/>
      </w:pPr>
      <w:r w:rsidRPr="00331273">
        <w:t xml:space="preserve">Soneson, C., &amp; Robinson, M. D. (2018). Bias, robustness and scalability in single-cell differential expression analysis. </w:t>
      </w:r>
      <w:r w:rsidRPr="00331273">
        <w:rPr>
          <w:i/>
        </w:rPr>
        <w:t>Nat Methods, 15</w:t>
      </w:r>
      <w:r w:rsidRPr="00331273">
        <w:t>(4), 255-261. doi:10.1038/nmeth.4612</w:t>
      </w:r>
    </w:p>
    <w:p w:rsidR="00331273" w:rsidRPr="00331273" w:rsidRDefault="00331273" w:rsidP="00331273">
      <w:pPr>
        <w:pStyle w:val="EndNoteBibliography"/>
        <w:spacing w:after="0"/>
        <w:ind w:left="720" w:hanging="720"/>
      </w:pPr>
      <w:r w:rsidRPr="00331273">
        <w:t xml:space="preserve">Torre, D., Lachmann, A., &amp; Ma'ayan, A. (2018). BioJupies: Automated Generation of Interactive Notebooks for RNA-Seq Data Analysis in the Cloud. </w:t>
      </w:r>
      <w:r w:rsidRPr="00331273">
        <w:rPr>
          <w:i/>
        </w:rPr>
        <w:t>Cell Syst, 7</w:t>
      </w:r>
      <w:r w:rsidRPr="00331273">
        <w:t>(5), 556-561 e553. doi:10.1016/j.cels.2018.10.007</w:t>
      </w:r>
    </w:p>
    <w:p w:rsidR="00331273" w:rsidRPr="00331273" w:rsidRDefault="00331273" w:rsidP="00331273">
      <w:pPr>
        <w:pStyle w:val="EndNoteBibliography"/>
        <w:spacing w:after="0"/>
        <w:ind w:left="720" w:hanging="720"/>
      </w:pPr>
      <w:r w:rsidRPr="00331273">
        <w:t xml:space="preserve">Vento-Tormo, R., Efremova, M., Botting, R. A., Turco, M. Y., Vento-Tormo, M., Meyer, K. B., . . . Teichmann, S. A. (2018). Single-cell reconstruction of the early maternal-fetal interface in humans. </w:t>
      </w:r>
      <w:r w:rsidRPr="00331273">
        <w:rPr>
          <w:i/>
        </w:rPr>
        <w:t>Nature, 563</w:t>
      </w:r>
      <w:r w:rsidRPr="00331273">
        <w:t>(7731), 347-353. doi:10.1038/s41586-018-0698-6</w:t>
      </w:r>
    </w:p>
    <w:p w:rsidR="00331273" w:rsidRPr="00331273" w:rsidRDefault="00331273" w:rsidP="00331273">
      <w:pPr>
        <w:pStyle w:val="EndNoteBibliography"/>
        <w:spacing w:after="0"/>
        <w:ind w:left="720" w:hanging="720"/>
      </w:pPr>
      <w:r w:rsidRPr="00331273">
        <w:t xml:space="preserve">Wang, D., &amp; Gu, J. (2018). VASC: Dimension Reduction and Visualization of Single-cell RNA-seq Data by Deep Variational Autoencoder. </w:t>
      </w:r>
      <w:r w:rsidRPr="00331273">
        <w:rPr>
          <w:i/>
        </w:rPr>
        <w:t>Genomics Proteomics Bioinformatics, 16</w:t>
      </w:r>
      <w:r w:rsidRPr="00331273">
        <w:t>(5), 320-331. doi:10.1016/j.gpb.2018.08.003</w:t>
      </w:r>
    </w:p>
    <w:p w:rsidR="00331273" w:rsidRPr="00331273" w:rsidRDefault="00331273" w:rsidP="00331273">
      <w:pPr>
        <w:pStyle w:val="EndNoteBibliography"/>
        <w:ind w:left="720" w:hanging="720"/>
      </w:pPr>
      <w:r w:rsidRPr="00331273">
        <w:t xml:space="preserve">Wolf, F. A., Angerer, P., &amp; Theis, F. J. (2018). SCANPY: large-scale single-cell gene expression data analysis. </w:t>
      </w:r>
      <w:r w:rsidRPr="00331273">
        <w:rPr>
          <w:i/>
        </w:rPr>
        <w:t>Genome Biol, 19</w:t>
      </w:r>
      <w:r w:rsidRPr="00331273">
        <w:t>(1), 15. doi:10.1186/s13059-017-1382-0</w:t>
      </w:r>
    </w:p>
    <w:p w:rsidR="00526364" w:rsidRDefault="0043253E" w:rsidP="007168AF">
      <w:pPr>
        <w:pStyle w:val="Heading3"/>
        <w:shd w:val="clear" w:color="auto" w:fill="FFFFFF"/>
        <w:spacing w:before="308" w:after="154" w:line="300" w:lineRule="atLeast"/>
      </w:pPr>
      <w:r>
        <w:lastRenderedPageBreak/>
        <w:fldChar w:fldCharType="end"/>
      </w: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526364" w:rsidRDefault="00526364" w:rsidP="007168AF">
      <w:pPr>
        <w:pStyle w:val="Heading3"/>
        <w:shd w:val="clear" w:color="auto" w:fill="FFFFFF"/>
        <w:spacing w:before="308" w:after="154" w:line="300" w:lineRule="atLeast"/>
      </w:pPr>
    </w:p>
    <w:p w:rsidR="00DE4641" w:rsidRPr="00D27471" w:rsidRDefault="007168AF" w:rsidP="00DE4641">
      <w:pPr>
        <w:pStyle w:val="Heading3"/>
        <w:shd w:val="clear" w:color="auto" w:fill="FFFFFF"/>
        <w:spacing w:before="0" w:after="168"/>
        <w:rPr>
          <w:rFonts w:ascii="Times New Roman" w:hAnsi="Times New Roman" w:cs="Times New Roman"/>
          <w:color w:val="1B3051"/>
          <w:sz w:val="24"/>
          <w:szCs w:val="24"/>
        </w:rPr>
      </w:pPr>
      <w:r w:rsidRPr="00D27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Availability of data and materials</w:t>
      </w:r>
      <w:r w:rsidR="00DE4641" w:rsidRPr="00D27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</w:p>
    <w:p w:rsidR="00FA6D70" w:rsidRPr="00D27471" w:rsidRDefault="0077142F">
      <w:pPr>
        <w:rPr>
          <w:rFonts w:ascii="Times New Roman" w:hAnsi="Times New Roman" w:cs="Times New Roman"/>
          <w:sz w:val="24"/>
          <w:szCs w:val="24"/>
        </w:rPr>
      </w:pPr>
      <w:r w:rsidRPr="00D27471">
        <w:rPr>
          <w:rFonts w:ascii="Times New Roman" w:hAnsi="Times New Roman" w:cs="Times New Roman"/>
          <w:sz w:val="24"/>
          <w:szCs w:val="24"/>
        </w:rPr>
        <w:lastRenderedPageBreak/>
        <w:t>Operation System: Linux</w:t>
      </w:r>
    </w:p>
    <w:p w:rsidR="00600F7F" w:rsidRPr="00D27471" w:rsidRDefault="00600F7F" w:rsidP="00600F7F">
      <w:pPr>
        <w:rPr>
          <w:rFonts w:ascii="Times New Roman" w:hAnsi="Times New Roman" w:cs="Times New Roman"/>
          <w:sz w:val="24"/>
          <w:szCs w:val="24"/>
        </w:rPr>
      </w:pPr>
      <w:r w:rsidRPr="00D27471">
        <w:rPr>
          <w:rFonts w:ascii="Times New Roman" w:hAnsi="Times New Roman" w:cs="Times New Roman"/>
          <w:sz w:val="24"/>
          <w:szCs w:val="24"/>
        </w:rPr>
        <w:t xml:space="preserve">Languages: Python, </w:t>
      </w:r>
      <w:proofErr w:type="spellStart"/>
      <w:r w:rsidRPr="00D27471">
        <w:rPr>
          <w:rFonts w:ascii="Times New Roman" w:hAnsi="Times New Roman" w:cs="Times New Roman"/>
          <w:sz w:val="24"/>
          <w:szCs w:val="24"/>
        </w:rPr>
        <w:t>Javascripts</w:t>
      </w:r>
      <w:proofErr w:type="spellEnd"/>
    </w:p>
    <w:p w:rsidR="00600F7F" w:rsidRPr="00D27471" w:rsidRDefault="00451D81" w:rsidP="00600F7F">
      <w:pPr>
        <w:rPr>
          <w:rFonts w:ascii="Times New Roman" w:hAnsi="Times New Roman" w:cs="Times New Roman"/>
          <w:sz w:val="24"/>
          <w:szCs w:val="24"/>
        </w:rPr>
      </w:pPr>
      <w:r w:rsidRPr="00D27471">
        <w:rPr>
          <w:rFonts w:ascii="Times New Roman" w:hAnsi="Times New Roman" w:cs="Times New Roman"/>
          <w:sz w:val="24"/>
          <w:szCs w:val="24"/>
        </w:rPr>
        <w:t>Dependenc</w:t>
      </w:r>
      <w:r w:rsidR="00600F7F" w:rsidRPr="00D27471">
        <w:rPr>
          <w:rFonts w:ascii="Times New Roman" w:hAnsi="Times New Roman" w:cs="Times New Roman"/>
          <w:sz w:val="24"/>
          <w:szCs w:val="24"/>
        </w:rPr>
        <w:t>ies</w:t>
      </w:r>
      <w:r w:rsidRPr="00D27471">
        <w:rPr>
          <w:rFonts w:ascii="Times New Roman" w:hAnsi="Times New Roman" w:cs="Times New Roman"/>
          <w:sz w:val="24"/>
          <w:szCs w:val="24"/>
        </w:rPr>
        <w:t>:</w:t>
      </w:r>
      <w:r w:rsidR="00600F7F" w:rsidRPr="00D27471">
        <w:rPr>
          <w:rFonts w:ascii="Times New Roman" w:hAnsi="Times New Roman" w:cs="Times New Roman"/>
          <w:sz w:val="24"/>
          <w:szCs w:val="24"/>
        </w:rPr>
        <w:t xml:space="preserve"> Python3.6,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 3.6</w:t>
      </w:r>
      <w:proofErr w:type="gramStart"/>
      <w:r w:rsidR="00600F7F" w:rsidRPr="00D27471">
        <w:rPr>
          <w:rFonts w:ascii="Times New Roman" w:hAnsi="Times New Roman" w:cs="Times New Roman"/>
          <w:sz w:val="24"/>
          <w:szCs w:val="24"/>
        </w:rPr>
        <w:t>,  Django</w:t>
      </w:r>
      <w:proofErr w:type="gram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 2.0 </w:t>
      </w:r>
      <w:r w:rsidR="007168AF" w:rsidRPr="00D27471">
        <w:rPr>
          <w:rFonts w:ascii="Times New Roman" w:hAnsi="Times New Roman" w:cs="Times New Roman"/>
          <w:sz w:val="24"/>
          <w:szCs w:val="24"/>
        </w:rPr>
        <w:t xml:space="preserve">or </w:t>
      </w:r>
      <w:r w:rsidR="00600F7F" w:rsidRPr="00D27471">
        <w:rPr>
          <w:rFonts w:ascii="Times New Roman" w:hAnsi="Times New Roman" w:cs="Times New Roman"/>
          <w:sz w:val="24"/>
          <w:szCs w:val="24"/>
        </w:rPr>
        <w:t xml:space="preserve">above, 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scanpy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subprocess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, bootstrap 4, </w:t>
      </w:r>
      <w:proofErr w:type="spellStart"/>
      <w:r w:rsidR="00600F7F" w:rsidRPr="00D2747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600F7F" w:rsidRPr="00D27471">
        <w:rPr>
          <w:rFonts w:ascii="Times New Roman" w:hAnsi="Times New Roman" w:cs="Times New Roman"/>
          <w:sz w:val="24"/>
          <w:szCs w:val="24"/>
        </w:rPr>
        <w:t xml:space="preserve"> 3, d3.v4.js</w:t>
      </w:r>
    </w:p>
    <w:p w:rsidR="00A1772C" w:rsidRPr="00D27471" w:rsidRDefault="001473DB">
      <w:pPr>
        <w:rPr>
          <w:rFonts w:ascii="Times New Roman" w:hAnsi="Times New Roman" w:cs="Times New Roman"/>
          <w:sz w:val="24"/>
          <w:szCs w:val="24"/>
        </w:rPr>
      </w:pPr>
      <w:r w:rsidRPr="00D27471">
        <w:rPr>
          <w:rFonts w:ascii="Times New Roman" w:hAnsi="Times New Roman" w:cs="Times New Roman"/>
          <w:sz w:val="24"/>
          <w:szCs w:val="24"/>
        </w:rPr>
        <w:t xml:space="preserve">Source </w:t>
      </w:r>
      <w:r w:rsidR="00A1772C" w:rsidRPr="00D27471">
        <w:rPr>
          <w:rFonts w:ascii="Times New Roman" w:hAnsi="Times New Roman" w:cs="Times New Roman"/>
          <w:sz w:val="24"/>
          <w:szCs w:val="24"/>
        </w:rPr>
        <w:t>Codes</w:t>
      </w:r>
      <w:r w:rsidR="007859C6" w:rsidRPr="00D27471">
        <w:rPr>
          <w:rFonts w:ascii="Times New Roman" w:hAnsi="Times New Roman" w:cs="Times New Roman"/>
          <w:sz w:val="24"/>
          <w:szCs w:val="24"/>
        </w:rPr>
        <w:t xml:space="preserve">, </w:t>
      </w:r>
      <w:r w:rsidR="00F93BD6" w:rsidRPr="00D27471">
        <w:rPr>
          <w:rFonts w:ascii="Times New Roman" w:hAnsi="Times New Roman" w:cs="Times New Roman"/>
          <w:sz w:val="24"/>
          <w:szCs w:val="24"/>
        </w:rPr>
        <w:t>Notebook</w:t>
      </w:r>
      <w:r w:rsidR="007859C6" w:rsidRPr="00D27471">
        <w:rPr>
          <w:rFonts w:ascii="Times New Roman" w:hAnsi="Times New Roman" w:cs="Times New Roman"/>
          <w:sz w:val="24"/>
          <w:szCs w:val="24"/>
        </w:rPr>
        <w:t xml:space="preserve"> scripts</w:t>
      </w:r>
      <w:r w:rsidR="00F93BD6" w:rsidRPr="00D27471">
        <w:rPr>
          <w:rFonts w:ascii="Times New Roman" w:hAnsi="Times New Roman" w:cs="Times New Roman"/>
          <w:sz w:val="24"/>
          <w:szCs w:val="24"/>
        </w:rPr>
        <w:t xml:space="preserve">, Example data, </w:t>
      </w:r>
      <w:r w:rsidRPr="00D27471">
        <w:rPr>
          <w:rFonts w:ascii="Times New Roman" w:hAnsi="Times New Roman" w:cs="Times New Roman"/>
          <w:sz w:val="24"/>
          <w:szCs w:val="24"/>
        </w:rPr>
        <w:t xml:space="preserve">and Manual </w:t>
      </w:r>
      <w:r w:rsidR="00A1772C" w:rsidRPr="00D27471">
        <w:rPr>
          <w:rFonts w:ascii="Times New Roman" w:hAnsi="Times New Roman" w:cs="Times New Roman"/>
          <w:sz w:val="24"/>
          <w:szCs w:val="24"/>
        </w:rPr>
        <w:t xml:space="preserve">will be deposited in </w:t>
      </w:r>
    </w:p>
    <w:p w:rsidR="007859C6" w:rsidRPr="00D27471" w:rsidRDefault="00F611E1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7859C6" w:rsidRPr="00D274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https://github.com/d-feng/SingleCellExplorer</w:t>
        </w:r>
      </w:hyperlink>
    </w:p>
    <w:p w:rsidR="008A5E34" w:rsidRDefault="008A5E34" w:rsidP="004865AD"/>
    <w:sectPr w:rsidR="008A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6" w:author="Hill,Jon (RES Coord) BIP-US-R" w:date="2019-06-26T15:50:00Z" w:initials="H(CB">
    <w:p w:rsidR="001F70A5" w:rsidRDefault="001F70A5">
      <w:pPr>
        <w:pStyle w:val="CommentText"/>
      </w:pPr>
      <w:r>
        <w:rPr>
          <w:rStyle w:val="CommentReference"/>
        </w:rPr>
        <w:annotationRef/>
      </w:r>
      <w:r>
        <w:t xml:space="preserve">Should you emphasize the database part?  In other words that </w:t>
      </w:r>
      <w:proofErr w:type="spellStart"/>
      <w:r>
        <w:t>scExplorer</w:t>
      </w:r>
      <w:proofErr w:type="spellEnd"/>
      <w:r>
        <w:t xml:space="preserve"> also help you to organize data across multiple experiments</w:t>
      </w:r>
    </w:p>
  </w:comment>
  <w:comment w:id="118" w:author="Hill,Jon (RES Coord) BIP-US-R" w:date="2019-06-26T16:02:00Z" w:initials="H(CB">
    <w:p w:rsidR="00132D12" w:rsidRDefault="00132D12">
      <w:pPr>
        <w:pStyle w:val="CommentText"/>
      </w:pPr>
      <w:r>
        <w:rPr>
          <w:rStyle w:val="CommentReference"/>
        </w:rPr>
        <w:annotationRef/>
      </w:r>
      <w:r>
        <w:t xml:space="preserve">Reference </w:t>
      </w:r>
      <w:proofErr w:type="gramStart"/>
      <w:r>
        <w:t>for  Cell</w:t>
      </w:r>
      <w:proofErr w:type="gramEnd"/>
      <w:r>
        <w:t xml:space="preserve"> Ranger?</w:t>
      </w:r>
    </w:p>
  </w:comment>
  <w:comment w:id="156" w:author="Hill,Jon (RES Coord) BIP-US-R" w:date="2019-06-26T16:04:00Z" w:initials="H(CB">
    <w:p w:rsidR="00132D12" w:rsidRDefault="00132D12">
      <w:pPr>
        <w:pStyle w:val="CommentText"/>
      </w:pPr>
      <w:r>
        <w:rPr>
          <w:rStyle w:val="CommentReference"/>
        </w:rPr>
        <w:annotationRef/>
      </w:r>
      <w:r>
        <w:t>Deleted / redundant</w:t>
      </w:r>
    </w:p>
    <w:p w:rsidR="00132D12" w:rsidRDefault="00132D12">
      <w:pPr>
        <w:pStyle w:val="CommentText"/>
      </w:pPr>
    </w:p>
  </w:comment>
  <w:comment w:id="233" w:author="Hill,Jon (RES Coord) BIP-US-R" w:date="2019-06-26T16:18:00Z" w:initials="H(CB">
    <w:p w:rsidR="00665219" w:rsidRDefault="00665219">
      <w:pPr>
        <w:pStyle w:val="CommentText"/>
      </w:pPr>
      <w:r>
        <w:rPr>
          <w:rStyle w:val="CommentReference"/>
        </w:rPr>
        <w:annotationRef/>
      </w:r>
      <w:r>
        <w:t>Include the actual reference / link to the web site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36CC"/>
    <w:multiLevelType w:val="multilevel"/>
    <w:tmpl w:val="EAC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7109E"/>
    <w:multiLevelType w:val="hybridMultilevel"/>
    <w:tmpl w:val="6274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B5ADA"/>
    <w:multiLevelType w:val="hybridMultilevel"/>
    <w:tmpl w:val="7EB44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D00AD"/>
    <w:multiLevelType w:val="hybridMultilevel"/>
    <w:tmpl w:val="D008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020CC"/>
    <w:multiLevelType w:val="hybridMultilevel"/>
    <w:tmpl w:val="43E63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61BC1"/>
    <w:multiLevelType w:val="hybridMultilevel"/>
    <w:tmpl w:val="46A6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trackRevision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tt592x9dprv6essv75svda2z50awwdwd5d&quot;&gt;Bioc&lt;record-ids&gt;&lt;item&gt;1&lt;/item&gt;&lt;item&gt;2&lt;/item&gt;&lt;item&gt;3&lt;/item&gt;&lt;item&gt;5&lt;/item&gt;&lt;item&gt;6&lt;/item&gt;&lt;item&gt;7&lt;/item&gt;&lt;item&gt;8&lt;/item&gt;&lt;item&gt;10&lt;/item&gt;&lt;item&gt;11&lt;/item&gt;&lt;item&gt;12&lt;/item&gt;&lt;/record-ids&gt;&lt;/item&gt;&lt;/Libraries&gt;"/>
  </w:docVars>
  <w:rsids>
    <w:rsidRoot w:val="000948FE"/>
    <w:rsid w:val="000066B2"/>
    <w:rsid w:val="00043011"/>
    <w:rsid w:val="00065D30"/>
    <w:rsid w:val="00067934"/>
    <w:rsid w:val="00090BB0"/>
    <w:rsid w:val="000948FE"/>
    <w:rsid w:val="00095C92"/>
    <w:rsid w:val="000B004F"/>
    <w:rsid w:val="000C6151"/>
    <w:rsid w:val="000D15F9"/>
    <w:rsid w:val="000D1C6F"/>
    <w:rsid w:val="000E7FD2"/>
    <w:rsid w:val="000F22C0"/>
    <w:rsid w:val="000F60E0"/>
    <w:rsid w:val="001021D7"/>
    <w:rsid w:val="00113BE4"/>
    <w:rsid w:val="00113CDD"/>
    <w:rsid w:val="001170BB"/>
    <w:rsid w:val="00127CAF"/>
    <w:rsid w:val="00132D12"/>
    <w:rsid w:val="001379F8"/>
    <w:rsid w:val="00141B7B"/>
    <w:rsid w:val="001473DB"/>
    <w:rsid w:val="00160F0C"/>
    <w:rsid w:val="00167BD0"/>
    <w:rsid w:val="001707B2"/>
    <w:rsid w:val="00170A3A"/>
    <w:rsid w:val="00176B0C"/>
    <w:rsid w:val="00181320"/>
    <w:rsid w:val="001A6AF9"/>
    <w:rsid w:val="001B2B37"/>
    <w:rsid w:val="001B36A3"/>
    <w:rsid w:val="001C7AE6"/>
    <w:rsid w:val="001D0BCC"/>
    <w:rsid w:val="001D335A"/>
    <w:rsid w:val="001F70A5"/>
    <w:rsid w:val="001F7A31"/>
    <w:rsid w:val="0021618B"/>
    <w:rsid w:val="00224FEA"/>
    <w:rsid w:val="002337D4"/>
    <w:rsid w:val="00266375"/>
    <w:rsid w:val="00275AA2"/>
    <w:rsid w:val="002A5009"/>
    <w:rsid w:val="002B3940"/>
    <w:rsid w:val="002C6450"/>
    <w:rsid w:val="002C68E5"/>
    <w:rsid w:val="002F094A"/>
    <w:rsid w:val="002F2229"/>
    <w:rsid w:val="002F3881"/>
    <w:rsid w:val="002F3A22"/>
    <w:rsid w:val="00313148"/>
    <w:rsid w:val="00320951"/>
    <w:rsid w:val="003221B2"/>
    <w:rsid w:val="00331273"/>
    <w:rsid w:val="003432D7"/>
    <w:rsid w:val="003663FF"/>
    <w:rsid w:val="003A2F37"/>
    <w:rsid w:val="003B2134"/>
    <w:rsid w:val="003F655A"/>
    <w:rsid w:val="00410D22"/>
    <w:rsid w:val="0043253E"/>
    <w:rsid w:val="004477A6"/>
    <w:rsid w:val="00451D81"/>
    <w:rsid w:val="00467623"/>
    <w:rsid w:val="00485B0C"/>
    <w:rsid w:val="004865AD"/>
    <w:rsid w:val="00487F41"/>
    <w:rsid w:val="004A55B8"/>
    <w:rsid w:val="004C3920"/>
    <w:rsid w:val="004D0904"/>
    <w:rsid w:val="004E2189"/>
    <w:rsid w:val="00526364"/>
    <w:rsid w:val="00596FDE"/>
    <w:rsid w:val="005A04FB"/>
    <w:rsid w:val="005B5767"/>
    <w:rsid w:val="005C5EFD"/>
    <w:rsid w:val="00600F7F"/>
    <w:rsid w:val="00613A28"/>
    <w:rsid w:val="0064041B"/>
    <w:rsid w:val="00651715"/>
    <w:rsid w:val="00665219"/>
    <w:rsid w:val="00674280"/>
    <w:rsid w:val="00691490"/>
    <w:rsid w:val="006A3B47"/>
    <w:rsid w:val="006B0093"/>
    <w:rsid w:val="006B4FAD"/>
    <w:rsid w:val="006B5549"/>
    <w:rsid w:val="006B7BF9"/>
    <w:rsid w:val="006E5A6C"/>
    <w:rsid w:val="007168AF"/>
    <w:rsid w:val="007643E5"/>
    <w:rsid w:val="0077142F"/>
    <w:rsid w:val="00783004"/>
    <w:rsid w:val="0078495C"/>
    <w:rsid w:val="007859C6"/>
    <w:rsid w:val="00791921"/>
    <w:rsid w:val="00797676"/>
    <w:rsid w:val="007A502F"/>
    <w:rsid w:val="00805B1F"/>
    <w:rsid w:val="008218BE"/>
    <w:rsid w:val="008461C2"/>
    <w:rsid w:val="00850EAE"/>
    <w:rsid w:val="008546CF"/>
    <w:rsid w:val="00854D49"/>
    <w:rsid w:val="00862604"/>
    <w:rsid w:val="00866CD6"/>
    <w:rsid w:val="00872C19"/>
    <w:rsid w:val="008777CD"/>
    <w:rsid w:val="008A0F1E"/>
    <w:rsid w:val="008A59E4"/>
    <w:rsid w:val="008A5E34"/>
    <w:rsid w:val="008B21FF"/>
    <w:rsid w:val="008C7180"/>
    <w:rsid w:val="008D3383"/>
    <w:rsid w:val="008D7B5B"/>
    <w:rsid w:val="008E0251"/>
    <w:rsid w:val="008E352B"/>
    <w:rsid w:val="008E5031"/>
    <w:rsid w:val="008E7772"/>
    <w:rsid w:val="008E7AF4"/>
    <w:rsid w:val="008F04EB"/>
    <w:rsid w:val="00905792"/>
    <w:rsid w:val="0091247E"/>
    <w:rsid w:val="00932F50"/>
    <w:rsid w:val="00933A36"/>
    <w:rsid w:val="00937D36"/>
    <w:rsid w:val="0094366A"/>
    <w:rsid w:val="00964481"/>
    <w:rsid w:val="009774D4"/>
    <w:rsid w:val="00990B81"/>
    <w:rsid w:val="00995F24"/>
    <w:rsid w:val="009C4FE1"/>
    <w:rsid w:val="009C5347"/>
    <w:rsid w:val="009C758A"/>
    <w:rsid w:val="009D1C3D"/>
    <w:rsid w:val="009E5410"/>
    <w:rsid w:val="00A017B4"/>
    <w:rsid w:val="00A13439"/>
    <w:rsid w:val="00A15200"/>
    <w:rsid w:val="00A1772C"/>
    <w:rsid w:val="00A22FA4"/>
    <w:rsid w:val="00A6056A"/>
    <w:rsid w:val="00A95857"/>
    <w:rsid w:val="00AB6F35"/>
    <w:rsid w:val="00AC3A89"/>
    <w:rsid w:val="00AC65A8"/>
    <w:rsid w:val="00AE10E7"/>
    <w:rsid w:val="00B016D2"/>
    <w:rsid w:val="00B0740E"/>
    <w:rsid w:val="00B2607B"/>
    <w:rsid w:val="00B675A6"/>
    <w:rsid w:val="00BB1FB1"/>
    <w:rsid w:val="00BD14C6"/>
    <w:rsid w:val="00BD4AB5"/>
    <w:rsid w:val="00BD5559"/>
    <w:rsid w:val="00C116AB"/>
    <w:rsid w:val="00C11912"/>
    <w:rsid w:val="00C14FCD"/>
    <w:rsid w:val="00C223E5"/>
    <w:rsid w:val="00C24808"/>
    <w:rsid w:val="00C315F9"/>
    <w:rsid w:val="00C35FBF"/>
    <w:rsid w:val="00C36DF7"/>
    <w:rsid w:val="00C45658"/>
    <w:rsid w:val="00C52968"/>
    <w:rsid w:val="00C65080"/>
    <w:rsid w:val="00CA6931"/>
    <w:rsid w:val="00CC10EE"/>
    <w:rsid w:val="00CC159D"/>
    <w:rsid w:val="00CD64BB"/>
    <w:rsid w:val="00D036CA"/>
    <w:rsid w:val="00D15172"/>
    <w:rsid w:val="00D27471"/>
    <w:rsid w:val="00D46B1E"/>
    <w:rsid w:val="00D70A55"/>
    <w:rsid w:val="00D74623"/>
    <w:rsid w:val="00D824AF"/>
    <w:rsid w:val="00D8708B"/>
    <w:rsid w:val="00DA256D"/>
    <w:rsid w:val="00DB1B41"/>
    <w:rsid w:val="00DC4169"/>
    <w:rsid w:val="00DC7018"/>
    <w:rsid w:val="00DE4641"/>
    <w:rsid w:val="00DE736F"/>
    <w:rsid w:val="00DF225E"/>
    <w:rsid w:val="00E06460"/>
    <w:rsid w:val="00E207A6"/>
    <w:rsid w:val="00E470E8"/>
    <w:rsid w:val="00E503D8"/>
    <w:rsid w:val="00E673DA"/>
    <w:rsid w:val="00E678C7"/>
    <w:rsid w:val="00E80BEF"/>
    <w:rsid w:val="00E842E9"/>
    <w:rsid w:val="00E84B35"/>
    <w:rsid w:val="00EA3840"/>
    <w:rsid w:val="00EB072D"/>
    <w:rsid w:val="00ED1702"/>
    <w:rsid w:val="00ED4917"/>
    <w:rsid w:val="00EE0703"/>
    <w:rsid w:val="00EE1A8D"/>
    <w:rsid w:val="00EE770F"/>
    <w:rsid w:val="00F0104E"/>
    <w:rsid w:val="00F040F2"/>
    <w:rsid w:val="00F14F69"/>
    <w:rsid w:val="00F17247"/>
    <w:rsid w:val="00F17401"/>
    <w:rsid w:val="00F22B80"/>
    <w:rsid w:val="00F41D95"/>
    <w:rsid w:val="00F46477"/>
    <w:rsid w:val="00F611E1"/>
    <w:rsid w:val="00F675D7"/>
    <w:rsid w:val="00F93BD6"/>
    <w:rsid w:val="00FA3E5F"/>
    <w:rsid w:val="00FA6D70"/>
    <w:rsid w:val="00FB4D75"/>
    <w:rsid w:val="00FD4F08"/>
    <w:rsid w:val="00FD6AE7"/>
    <w:rsid w:val="00FF2AFA"/>
    <w:rsid w:val="00FF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AE1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6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7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0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10E7"/>
    <w:rPr>
      <w:i/>
      <w:iCs/>
    </w:rPr>
  </w:style>
  <w:style w:type="paragraph" w:styleId="ListParagraph">
    <w:name w:val="List Paragraph"/>
    <w:basedOn w:val="Normal"/>
    <w:uiPriority w:val="34"/>
    <w:qFormat/>
    <w:rsid w:val="00EE77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">
    <w:name w:val="para"/>
    <w:basedOn w:val="Normal"/>
    <w:rsid w:val="00C3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-caps">
    <w:name w:val="small-caps"/>
    <w:basedOn w:val="DefaultParagraphFont"/>
    <w:rsid w:val="00C11912"/>
  </w:style>
  <w:style w:type="paragraph" w:styleId="BalloonText">
    <w:name w:val="Balloon Text"/>
    <w:basedOn w:val="Normal"/>
    <w:link w:val="BalloonTextChar"/>
    <w:uiPriority w:val="99"/>
    <w:semiHidden/>
    <w:unhideWhenUsed/>
    <w:rsid w:val="00FD6A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E7"/>
    <w:rPr>
      <w:rFonts w:ascii="Tahoma" w:hAnsi="Tahoma" w:cs="Angsana New"/>
      <w:sz w:val="16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43253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3253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3253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3253E"/>
    <w:rPr>
      <w:rFonts w:ascii="Calibri" w:hAnsi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2F2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table" w:styleId="TableGrid">
    <w:name w:val="Table Grid"/>
    <w:basedOn w:val="TableNormal"/>
    <w:uiPriority w:val="59"/>
    <w:rsid w:val="00A15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rnalref">
    <w:name w:val="externalref"/>
    <w:basedOn w:val="DefaultParagraphFont"/>
    <w:rsid w:val="006A3B47"/>
  </w:style>
  <w:style w:type="character" w:customStyle="1" w:styleId="refsource">
    <w:name w:val="refsource"/>
    <w:basedOn w:val="DefaultParagraphFont"/>
    <w:rsid w:val="006A3B47"/>
  </w:style>
  <w:style w:type="character" w:styleId="CommentReference">
    <w:name w:val="annotation reference"/>
    <w:basedOn w:val="DefaultParagraphFont"/>
    <w:uiPriority w:val="99"/>
    <w:semiHidden/>
    <w:unhideWhenUsed/>
    <w:rsid w:val="00E84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B3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B3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B35"/>
    <w:rPr>
      <w:b/>
      <w:bCs/>
      <w:sz w:val="20"/>
      <w:szCs w:val="25"/>
    </w:rPr>
  </w:style>
  <w:style w:type="character" w:customStyle="1" w:styleId="highlight">
    <w:name w:val="highlight"/>
    <w:basedOn w:val="DefaultParagraphFont"/>
    <w:rsid w:val="00A6056A"/>
  </w:style>
  <w:style w:type="character" w:customStyle="1" w:styleId="Heading4Char">
    <w:name w:val="Heading 4 Char"/>
    <w:basedOn w:val="DefaultParagraphFont"/>
    <w:link w:val="Heading4"/>
    <w:uiPriority w:val="9"/>
    <w:semiHidden/>
    <w:rsid w:val="00DE46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017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AE1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6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7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0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10E7"/>
    <w:rPr>
      <w:i/>
      <w:iCs/>
    </w:rPr>
  </w:style>
  <w:style w:type="paragraph" w:styleId="ListParagraph">
    <w:name w:val="List Paragraph"/>
    <w:basedOn w:val="Normal"/>
    <w:uiPriority w:val="34"/>
    <w:qFormat/>
    <w:rsid w:val="00EE77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">
    <w:name w:val="para"/>
    <w:basedOn w:val="Normal"/>
    <w:rsid w:val="00C3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-caps">
    <w:name w:val="small-caps"/>
    <w:basedOn w:val="DefaultParagraphFont"/>
    <w:rsid w:val="00C11912"/>
  </w:style>
  <w:style w:type="paragraph" w:styleId="BalloonText">
    <w:name w:val="Balloon Text"/>
    <w:basedOn w:val="Normal"/>
    <w:link w:val="BalloonTextChar"/>
    <w:uiPriority w:val="99"/>
    <w:semiHidden/>
    <w:unhideWhenUsed/>
    <w:rsid w:val="00FD6A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E7"/>
    <w:rPr>
      <w:rFonts w:ascii="Tahoma" w:hAnsi="Tahoma" w:cs="Angsana New"/>
      <w:sz w:val="16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43253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3253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3253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3253E"/>
    <w:rPr>
      <w:rFonts w:ascii="Calibri" w:hAnsi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2F2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table" w:styleId="TableGrid">
    <w:name w:val="Table Grid"/>
    <w:basedOn w:val="TableNormal"/>
    <w:uiPriority w:val="59"/>
    <w:rsid w:val="00A15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rnalref">
    <w:name w:val="externalref"/>
    <w:basedOn w:val="DefaultParagraphFont"/>
    <w:rsid w:val="006A3B47"/>
  </w:style>
  <w:style w:type="character" w:customStyle="1" w:styleId="refsource">
    <w:name w:val="refsource"/>
    <w:basedOn w:val="DefaultParagraphFont"/>
    <w:rsid w:val="006A3B47"/>
  </w:style>
  <w:style w:type="character" w:styleId="CommentReference">
    <w:name w:val="annotation reference"/>
    <w:basedOn w:val="DefaultParagraphFont"/>
    <w:uiPriority w:val="99"/>
    <w:semiHidden/>
    <w:unhideWhenUsed/>
    <w:rsid w:val="00E84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B3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B3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B35"/>
    <w:rPr>
      <w:b/>
      <w:bCs/>
      <w:sz w:val="20"/>
      <w:szCs w:val="25"/>
    </w:rPr>
  </w:style>
  <w:style w:type="character" w:customStyle="1" w:styleId="highlight">
    <w:name w:val="highlight"/>
    <w:basedOn w:val="DefaultParagraphFont"/>
    <w:rsid w:val="00A6056A"/>
  </w:style>
  <w:style w:type="character" w:customStyle="1" w:styleId="Heading4Char">
    <w:name w:val="Heading 4 Char"/>
    <w:basedOn w:val="DefaultParagraphFont"/>
    <w:link w:val="Heading4"/>
    <w:uiPriority w:val="9"/>
    <w:semiHidden/>
    <w:rsid w:val="00DE46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01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feng/scExplorer" TargetMode="External"/><Relationship Id="rId13" Type="http://schemas.openxmlformats.org/officeDocument/2006/relationships/hyperlink" Target="https://www.allencell.org/genomics.html" TargetMode="External"/><Relationship Id="rId18" Type="http://schemas.openxmlformats.org/officeDocument/2006/relationships/hyperlink" Target="mailto:ygyue@yahoo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4.tmp"/><Relationship Id="rId17" Type="http://schemas.openxmlformats.org/officeDocument/2006/relationships/hyperlink" Target="mailto:dechao.shan.ext@boehringer-ingelheim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harles.whitehurst@boehringer-ingelheim.com" TargetMode="External"/><Relationship Id="rId20" Type="http://schemas.openxmlformats.org/officeDocument/2006/relationships/hyperlink" Target="https://github.com/d-feng/SingleCellExplor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yperlink" Target="mailto:di.feng@boehringer-ingleheim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chanzuckerberg/cellxgen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hyperlink" Target="https://github.com/d-feng/SingleCellExplor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62A16-C367-425F-A597-0241A44E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17</Pages>
  <Words>4662</Words>
  <Characters>26578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31178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Feng,Di (RES Coord) BIP-US-R</dc:creator>
  <cp:lastModifiedBy>Feng,Di (RES) BIP-US-R</cp:lastModifiedBy>
  <cp:revision>3</cp:revision>
  <cp:lastPrinted>2019-03-19T13:41:00Z</cp:lastPrinted>
  <dcterms:created xsi:type="dcterms:W3CDTF">2019-07-07T21:26:00Z</dcterms:created>
  <dcterms:modified xsi:type="dcterms:W3CDTF">2019-07-08T12:14:00Z</dcterms:modified>
</cp:coreProperties>
</file>